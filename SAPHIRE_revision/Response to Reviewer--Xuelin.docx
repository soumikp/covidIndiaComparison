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87E8A" w14:textId="77777777" w:rsidR="00BD2A54" w:rsidRPr="00EF5D72" w:rsidRDefault="00BD2A54">
      <w:pPr>
        <w:rPr>
          <w:rFonts w:cstheme="minorHAnsi"/>
          <w:b/>
          <w:bCs/>
          <w:shd w:val="clear" w:color="auto" w:fill="FFFFFF"/>
        </w:rPr>
      </w:pPr>
      <w:r w:rsidRPr="00EF5D72">
        <w:rPr>
          <w:rFonts w:cstheme="minorHAnsi"/>
          <w:b/>
          <w:bCs/>
          <w:shd w:val="clear" w:color="auto" w:fill="FFFFFF"/>
        </w:rPr>
        <w:t xml:space="preserve">Response to Reviewer Panel </w:t>
      </w:r>
    </w:p>
    <w:p w14:paraId="294E0472" w14:textId="181B5983" w:rsidR="008A0063" w:rsidRPr="00EF5D72" w:rsidRDefault="00BD2A54">
      <w:pPr>
        <w:rPr>
          <w:rFonts w:cstheme="minorHAnsi"/>
          <w:b/>
          <w:bCs/>
          <w:shd w:val="clear" w:color="auto" w:fill="FFFFFF"/>
        </w:rPr>
      </w:pPr>
      <w:r w:rsidRPr="00EF5D72">
        <w:rPr>
          <w:rFonts w:cstheme="minorHAnsi"/>
          <w:b/>
          <w:bCs/>
          <w:shd w:val="clear" w:color="auto" w:fill="FFFFFF"/>
        </w:rPr>
        <w:t>Reviewer 1</w:t>
      </w:r>
    </w:p>
    <w:p w14:paraId="6C45C736" w14:textId="2E646B56" w:rsidR="00BD2A54" w:rsidRPr="00EF5D72" w:rsidRDefault="00BD2A54">
      <w:pPr>
        <w:rPr>
          <w:rFonts w:cstheme="minorHAnsi"/>
          <w:b/>
          <w:bCs/>
          <w:shd w:val="clear" w:color="auto" w:fill="FFFFFF"/>
        </w:rPr>
      </w:pPr>
      <w:r w:rsidRPr="00EF5D72">
        <w:rPr>
          <w:rFonts w:cstheme="minorHAnsi"/>
          <w:b/>
          <w:bCs/>
          <w:shd w:val="clear" w:color="auto" w:fill="FFFFFF"/>
        </w:rPr>
        <w:t>4 Page 18 line 307: "using data from Singapore". Can you provide a reference for this?</w:t>
      </w:r>
    </w:p>
    <w:p w14:paraId="5D769197" w14:textId="2EB351C8" w:rsidR="00BD2A54" w:rsidDel="00753546" w:rsidRDefault="00753546">
      <w:pPr>
        <w:rPr>
          <w:del w:id="0" w:author="Xuelin" w:date="2021-03-11T16:21:00Z"/>
          <w:rFonts w:cstheme="minorHAnsi"/>
        </w:rPr>
      </w:pPr>
      <w:ins w:id="1" w:author="Xuelin" w:date="2021-03-11T16:19:00Z">
        <w:r>
          <w:rPr>
            <w:rFonts w:cstheme="minorHAnsi"/>
          </w:rPr>
          <w:t xml:space="preserve">To have a more relevant prior for the ascertained rate, we changed the prior for </w:t>
        </w:r>
      </w:ins>
      <m:oMath>
        <m:r>
          <w:del w:id="2" w:author="Xuelin" w:date="2021-03-11T16:19:00Z">
            <w:rPr>
              <w:rFonts w:ascii="Cambria Math" w:hAnsi="Cambria Math" w:cstheme="minorHAnsi"/>
              <w:rPrChange w:id="3" w:author="Xuelin" w:date="2021-03-11T16:19:00Z">
                <w:rPr>
                  <w:rFonts w:ascii="Cambria Math" w:hAnsi="Cambria Math" w:cstheme="minorHAnsi"/>
                </w:rPr>
              </w:rPrChange>
            </w:rPr>
            <m:t xml:space="preserve">A non-informative prior of </m:t>
          </w:del>
        </m:r>
        <m:r>
          <w:del w:id="4" w:author="Xuelin" w:date="2021-03-11T16:19:00Z">
            <w:rPr>
              <w:rFonts w:ascii="Cambria Math" w:hAnsi="Cambria Math" w:cs="Cambria Math"/>
              <w:rPrChange w:id="5" w:author="Xuelin" w:date="2021-03-11T16:19:00Z">
                <w:rPr>
                  <w:rFonts w:ascii="Cambria Math" w:hAnsi="Cambria Math" w:cs="Cambria Math"/>
                </w:rPr>
              </w:rPrChange>
            </w:rPr>
            <m:t>U</m:t>
          </w:del>
        </m:r>
        <m:r>
          <w:del w:id="6" w:author="Xuelin" w:date="2021-03-11T16:19:00Z">
            <w:rPr>
              <w:rFonts w:ascii="Cambria Math" w:hAnsi="Cambria Math" w:cstheme="minorHAnsi"/>
              <w:rPrChange w:id="7" w:author="Xuelin" w:date="2021-03-11T16:19:00Z">
                <w:rPr>
                  <w:rFonts w:ascii="Cambria Math" w:hAnsi="Cambria Math" w:cstheme="minorHAnsi"/>
                </w:rPr>
              </w:rPrChange>
            </w:rPr>
            <m:t xml:space="preserve">(0,2)is used for </m:t>
          </w:del>
        </m:r>
        <m:r>
          <w:del w:id="8" w:author="Xuelin" w:date="2021-03-11T16:19:00Z">
            <w:rPr>
              <w:rFonts w:ascii="Cambria Math" w:hAnsi="Cambria Math" w:cs="Cambria Math"/>
              <w:rPrChange w:id="9" w:author="Xuelin" w:date="2021-03-11T16:19:00Z">
                <w:rPr>
                  <w:rFonts w:ascii="Cambria Math" w:hAnsi="Cambria Math" w:cs="Cambria Math"/>
                </w:rPr>
              </w:rPrChange>
            </w:rPr>
            <m:t>b</m:t>
          </w:del>
        </m:r>
        <m:r>
          <w:del w:id="10" w:author="Xuelin" w:date="2021-03-11T16:19:00Z">
            <w:rPr>
              <w:rFonts w:ascii="Cambria Math" w:hAnsi="Cambria Math" w:cstheme="minorHAnsi"/>
              <w:rPrChange w:id="11" w:author="Xuelin" w:date="2021-03-11T16:19:00Z">
                <w:rPr>
                  <w:rFonts w:ascii="Cambria Math" w:hAnsi="Cambria Math" w:cstheme="minorHAnsi"/>
                </w:rPr>
              </w:rPrChange>
            </w:rPr>
            <m:t xml:space="preserve">1, </m:t>
          </w:del>
        </m:r>
        <m:r>
          <w:del w:id="12" w:author="Xuelin" w:date="2021-03-11T16:19:00Z">
            <w:rPr>
              <w:rFonts w:ascii="Cambria Math" w:hAnsi="Cambria Math" w:cs="Cambria Math"/>
              <w:rPrChange w:id="13" w:author="Xuelin" w:date="2021-03-11T16:19:00Z">
                <w:rPr>
                  <w:rFonts w:ascii="Cambria Math" w:hAnsi="Cambria Math" w:cs="Cambria Math"/>
                </w:rPr>
              </w:rPrChange>
            </w:rPr>
            <m:t>b</m:t>
          </w:del>
        </m:r>
        <m:r>
          <w:del w:id="14" w:author="Xuelin" w:date="2021-03-11T16:19:00Z">
            <w:rPr>
              <w:rFonts w:ascii="Cambria Math" w:hAnsi="Cambria Math" w:cstheme="minorHAnsi"/>
              <w:rPrChange w:id="15" w:author="Xuelin" w:date="2021-03-11T16:19:00Z">
                <w:rPr>
                  <w:rFonts w:ascii="Cambria Math" w:hAnsi="Cambria Math" w:cstheme="minorHAnsi"/>
                </w:rPr>
              </w:rPrChange>
            </w:rPr>
            <m:t xml:space="preserve">2, </m:t>
          </w:del>
        </m:r>
        <m:r>
          <w:del w:id="16" w:author="Xuelin" w:date="2021-03-11T16:19:00Z">
            <w:rPr>
              <w:rFonts w:ascii="Cambria Math" w:hAnsi="Cambria Math" w:cs="Cambria Math"/>
              <w:rPrChange w:id="17" w:author="Xuelin" w:date="2021-03-11T16:19:00Z">
                <w:rPr>
                  <w:rFonts w:ascii="Cambria Math" w:hAnsi="Cambria Math" w:cs="Cambria Math"/>
                </w:rPr>
              </w:rPrChange>
            </w:rPr>
            <m:t>b</m:t>
          </w:del>
        </m:r>
        <m:r>
          <w:del w:id="18" w:author="Xuelin" w:date="2021-03-11T16:19:00Z">
            <w:rPr>
              <w:rFonts w:ascii="Cambria Math" w:hAnsi="Cambria Math" w:cstheme="minorHAnsi"/>
              <w:rPrChange w:id="19" w:author="Xuelin" w:date="2021-03-11T16:19:00Z">
                <w:rPr>
                  <w:rFonts w:ascii="Cambria Math" w:hAnsi="Cambria Math" w:cstheme="minorHAnsi"/>
                </w:rPr>
              </w:rPrChange>
            </w:rPr>
            <m:t xml:space="preserve">3 and </m:t>
          </w:del>
        </m:r>
        <m:r>
          <w:del w:id="20" w:author="Xuelin" w:date="2021-03-11T16:19:00Z">
            <w:rPr>
              <w:rFonts w:ascii="Cambria Math" w:hAnsi="Cambria Math" w:cs="Cambria Math"/>
              <w:rPrChange w:id="21" w:author="Xuelin" w:date="2021-03-11T16:19:00Z">
                <w:rPr>
                  <w:rFonts w:ascii="Cambria Math" w:hAnsi="Cambria Math" w:cs="Cambria Math"/>
                </w:rPr>
              </w:rPrChange>
            </w:rPr>
            <m:t>b</m:t>
          </w:del>
        </m:r>
        <m:r>
          <w:del w:id="22" w:author="Xuelin" w:date="2021-03-11T16:19:00Z">
            <w:rPr>
              <w:rFonts w:ascii="Cambria Math" w:hAnsi="Cambria Math" w:cstheme="minorHAnsi"/>
              <w:rPrChange w:id="23" w:author="Xuelin" w:date="2021-03-11T16:19:00Z">
                <w:rPr>
                  <w:rFonts w:ascii="Cambria Math" w:hAnsi="Cambria Math" w:cstheme="minorHAnsi"/>
                </w:rPr>
              </w:rPrChange>
            </w:rPr>
            <m:t xml:space="preserve">4. For </m:t>
          </w:del>
        </m:r>
        <m:sSub>
          <m:sSubPr>
            <m:ctrlPr>
              <w:ins w:id="24" w:author="Xuelin" w:date="2021-03-11T16:19:00Z">
                <w:rPr>
                  <w:rFonts w:ascii="Cambria Math" w:hAnsi="Cambria Math" w:cs="Cambria Math"/>
                  <w:i/>
                </w:rPr>
              </w:ins>
            </m:ctrlPr>
          </m:sSubPr>
          <m:e>
            <m:r>
              <w:rPr>
                <w:rFonts w:ascii="Cambria Math" w:hAnsi="Cambria Math" w:cs="Cambria Math"/>
              </w:rPr>
              <m:t>r</m:t>
            </m:r>
            <m:ctrlPr>
              <w:ins w:id="25" w:author="Xuelin" w:date="2021-03-11T16:19:00Z">
                <w:rPr>
                  <w:rFonts w:ascii="Cambria Math" w:hAnsi="Cambria Math" w:cstheme="minorHAnsi"/>
                  <w:i/>
                </w:rPr>
              </w:ins>
            </m:ctrlPr>
          </m:e>
          <m:sub>
            <m:r>
              <w:rPr>
                <w:rFonts w:ascii="Cambria Math" w:hAnsi="Cambria Math" w:cstheme="minorHAnsi"/>
              </w:rPr>
              <m:t>1</m:t>
            </m:r>
          </m:sub>
        </m:sSub>
      </m:oMath>
      <w:del w:id="26" w:author="Xuelin" w:date="2021-03-11T16:20:00Z">
        <w:r w:rsidR="00BD2A54" w:rsidRPr="00EF5D72" w:rsidDel="00753546">
          <w:rPr>
            <w:rFonts w:cstheme="minorHAnsi"/>
          </w:rPr>
          <w:delText>, an informative prior o</w:delText>
        </w:r>
      </w:del>
      <w:ins w:id="27" w:author="Xuelin" w:date="2021-03-11T16:20:00Z">
        <w:r>
          <w:rPr>
            <w:rFonts w:cstheme="minorHAnsi"/>
          </w:rPr>
          <w:t>to</w:t>
        </w:r>
      </w:ins>
      <w:del w:id="28" w:author="Xuelin" w:date="2021-03-11T16:20:00Z">
        <w:r w:rsidR="00BD2A54" w:rsidRPr="00EF5D72" w:rsidDel="00753546">
          <w:rPr>
            <w:rFonts w:cstheme="minorHAnsi"/>
          </w:rPr>
          <w:delText>f</w:delText>
        </w:r>
      </w:del>
      <w:r w:rsidR="00BD2A54" w:rsidRPr="00EF5D72">
        <w:rPr>
          <w:rFonts w:cstheme="minorHAnsi"/>
        </w:rPr>
        <w:t xml:space="preserve"> Beta(</w:t>
      </w:r>
      <w:del w:id="29" w:author="Xuelin" w:date="2021-03-11T16:20:00Z">
        <w:r w:rsidR="00BD2A54" w:rsidRPr="00EF5D72" w:rsidDel="00753546">
          <w:rPr>
            <w:rFonts w:cstheme="minorHAnsi"/>
          </w:rPr>
          <w:delText>7.3</w:delText>
        </w:r>
      </w:del>
      <w:ins w:id="30" w:author="Xuelin" w:date="2021-03-11T16:20:00Z">
        <w:r>
          <w:rPr>
            <w:rFonts w:cstheme="minorHAnsi"/>
          </w:rPr>
          <w:t>10</w:t>
        </w:r>
      </w:ins>
      <w:r w:rsidR="00BD2A54" w:rsidRPr="00EF5D72">
        <w:rPr>
          <w:rFonts w:cstheme="minorHAnsi"/>
        </w:rPr>
        <w:t>,</w:t>
      </w:r>
      <w:ins w:id="31" w:author="Xuelin" w:date="2021-03-11T16:20:00Z">
        <w:r>
          <w:rPr>
            <w:rFonts w:cstheme="minorHAnsi"/>
          </w:rPr>
          <w:t xml:space="preserve"> </w:t>
        </w:r>
      </w:ins>
      <w:del w:id="32" w:author="Xuelin" w:date="2021-03-11T16:20:00Z">
        <w:r w:rsidR="00BD2A54" w:rsidRPr="00EF5D72" w:rsidDel="00753546">
          <w:rPr>
            <w:rFonts w:cstheme="minorHAnsi"/>
          </w:rPr>
          <w:delText>24.6</w:delText>
        </w:r>
      </w:del>
      <w:ins w:id="33" w:author="Xuelin" w:date="2021-03-11T16:20:00Z">
        <w:r>
          <w:rPr>
            <w:rFonts w:cstheme="minorHAnsi"/>
          </w:rPr>
          <w:t>90</w:t>
        </w:r>
      </w:ins>
      <w:r w:rsidR="00BD2A54" w:rsidRPr="00EF5D72">
        <w:rPr>
          <w:rFonts w:cstheme="minorHAnsi"/>
        </w:rPr>
        <w:t xml:space="preserve">), </w:t>
      </w:r>
      <w:del w:id="34" w:author="Xuelin" w:date="2021-03-11T16:20:00Z">
        <w:r w:rsidR="00BD2A54" w:rsidRPr="00EF5D72" w:rsidDel="00753546">
          <w:rPr>
            <w:rFonts w:cstheme="minorHAnsi"/>
          </w:rPr>
          <w:delText xml:space="preserve">is used, </w:delText>
        </w:r>
      </w:del>
      <w:r w:rsidR="00BD2A54" w:rsidRPr="00EF5D72">
        <w:rPr>
          <w:rFonts w:cstheme="minorHAnsi"/>
        </w:rPr>
        <w:t xml:space="preserve">by </w:t>
      </w:r>
      <w:ins w:id="35" w:author="Xuelin" w:date="2021-03-11T16:21:00Z">
        <w:r w:rsidRPr="005F68E9">
          <w:rPr>
            <w:rFonts w:cstheme="minorHAnsi"/>
            <w:highlight w:val="yellow"/>
            <w:shd w:val="clear" w:color="auto" w:fill="FFFFFF"/>
          </w:rPr>
          <w:t>a publication estimating COVID-19 under-reporting across 86 nations, including India</w:t>
        </w:r>
      </w:ins>
      <w:ins w:id="36" w:author="Xuelin" w:date="2021-03-11T16:22:00Z">
        <w:r>
          <w:rPr>
            <w:rFonts w:cstheme="minorHAnsi"/>
            <w:shd w:val="clear" w:color="auto" w:fill="FFFFFF"/>
            <w:vertAlign w:val="superscript"/>
          </w:rPr>
          <w:t>1</w:t>
        </w:r>
      </w:ins>
      <w:ins w:id="37" w:author="Xuelin" w:date="2021-03-11T16:21:00Z">
        <w:r>
          <w:rPr>
            <w:rFonts w:cstheme="minorHAnsi"/>
            <w:shd w:val="clear" w:color="auto" w:fill="FFFFFF"/>
          </w:rPr>
          <w:t xml:space="preserve">, rather than using the prior estimated by the cases imported to </w:t>
        </w:r>
      </w:ins>
      <w:ins w:id="38" w:author="Xuelin" w:date="2021-03-11T16:22:00Z">
        <w:r>
          <w:rPr>
            <w:rFonts w:cstheme="minorHAnsi"/>
            <w:shd w:val="clear" w:color="auto" w:fill="FFFFFF"/>
          </w:rPr>
          <w:t>Singapore from Wuhan, China</w:t>
        </w:r>
        <w:r>
          <w:rPr>
            <w:rFonts w:cstheme="minorHAnsi"/>
            <w:shd w:val="clear" w:color="auto" w:fill="FFFFFF"/>
            <w:vertAlign w:val="superscript"/>
          </w:rPr>
          <w:t>2</w:t>
        </w:r>
        <w:r>
          <w:rPr>
            <w:rFonts w:cstheme="minorHAnsi"/>
            <w:shd w:val="clear" w:color="auto" w:fill="FFFFFF"/>
          </w:rPr>
          <w:t>.</w:t>
        </w:r>
      </w:ins>
      <w:ins w:id="39" w:author="Xuelin" w:date="2021-03-11T16:21:00Z">
        <w:r w:rsidRPr="00EF5D72" w:rsidDel="00753546">
          <w:rPr>
            <w:rFonts w:cstheme="minorHAnsi"/>
          </w:rPr>
          <w:t xml:space="preserve"> </w:t>
        </w:r>
      </w:ins>
      <w:del w:id="40" w:author="Xuelin" w:date="2021-03-11T16:21:00Z">
        <w:r w:rsidR="00BD2A54" w:rsidRPr="00EF5D72" w:rsidDel="00753546">
          <w:rPr>
            <w:rFonts w:cstheme="minorHAnsi"/>
          </w:rPr>
          <w:delText>matching the first two moments of the estimate using cases exported from Wuhan, China to Singapore, as done by the authors of the SAPHIRE model</w:delText>
        </w:r>
        <w:r w:rsidR="00BD2A54" w:rsidRPr="00EF5D72" w:rsidDel="00753546">
          <w:rPr>
            <w:rFonts w:cstheme="minorHAnsi"/>
            <w:vertAlign w:val="superscript"/>
          </w:rPr>
          <w:delText>1</w:delText>
        </w:r>
        <w:r w:rsidR="00BD2A54" w:rsidRPr="00EF5D72" w:rsidDel="00753546">
          <w:rPr>
            <w:rFonts w:cstheme="minorHAnsi"/>
          </w:rPr>
          <w:delText>.</w:delText>
        </w:r>
      </w:del>
    </w:p>
    <w:p w14:paraId="3E981E18" w14:textId="77777777" w:rsidR="00753546" w:rsidRPr="00EF5D72" w:rsidRDefault="00753546">
      <w:pPr>
        <w:rPr>
          <w:ins w:id="41" w:author="Xuelin" w:date="2021-03-11T16:21:00Z"/>
          <w:rFonts w:cstheme="minorHAnsi"/>
        </w:rPr>
      </w:pPr>
    </w:p>
    <w:p w14:paraId="544A54A8" w14:textId="21EE552A" w:rsidR="00753546" w:rsidRPr="00753546" w:rsidRDefault="00753546">
      <w:pPr>
        <w:rPr>
          <w:ins w:id="42" w:author="Xuelin" w:date="2021-03-11T16:22:00Z"/>
          <w:rFonts w:cstheme="minorHAnsi"/>
          <w:color w:val="222222"/>
          <w:shd w:val="clear" w:color="auto" w:fill="FFFFFF"/>
          <w:rPrChange w:id="43" w:author="Xuelin" w:date="2021-03-11T16:22:00Z">
            <w:rPr>
              <w:ins w:id="44" w:author="Xuelin" w:date="2021-03-11T16:22:00Z"/>
              <w:rFonts w:cstheme="minorHAnsi"/>
            </w:rPr>
          </w:rPrChange>
        </w:rPr>
      </w:pPr>
      <w:ins w:id="45" w:author="Xuelin" w:date="2021-03-11T16:22:00Z">
        <w:r>
          <w:rPr>
            <w:rFonts w:cstheme="minorHAnsi"/>
            <w:color w:val="222222"/>
            <w:shd w:val="clear" w:color="auto" w:fill="FFFFFF"/>
          </w:rPr>
          <w:t xml:space="preserve">1 </w:t>
        </w:r>
        <w:proofErr w:type="spellStart"/>
        <w:r w:rsidRPr="00AD5087">
          <w:rPr>
            <w:rFonts w:cstheme="minorHAnsi"/>
            <w:color w:val="222222"/>
            <w:shd w:val="clear" w:color="auto" w:fill="FFFFFF"/>
          </w:rPr>
          <w:t>Rahmandad</w:t>
        </w:r>
        <w:proofErr w:type="spellEnd"/>
        <w:r w:rsidRPr="00AD5087">
          <w:rPr>
            <w:rFonts w:cstheme="minorHAnsi"/>
            <w:color w:val="222222"/>
            <w:shd w:val="clear" w:color="auto" w:fill="FFFFFF"/>
          </w:rPr>
          <w:t xml:space="preserve">, H., Lim, T. Y., &amp; </w:t>
        </w:r>
        <w:proofErr w:type="spellStart"/>
        <w:r w:rsidRPr="00AD5087">
          <w:rPr>
            <w:rFonts w:cstheme="minorHAnsi"/>
            <w:color w:val="222222"/>
            <w:shd w:val="clear" w:color="auto" w:fill="FFFFFF"/>
          </w:rPr>
          <w:t>Sterman</w:t>
        </w:r>
        <w:proofErr w:type="spellEnd"/>
        <w:r w:rsidRPr="00AD5087">
          <w:rPr>
            <w:rFonts w:cstheme="minorHAnsi"/>
            <w:color w:val="222222"/>
            <w:shd w:val="clear" w:color="auto" w:fill="FFFFFF"/>
          </w:rPr>
          <w:t>, J. (2020). Estimating COVID-19 under-reporting across 86 nations: implications for projections and control. Available at SSRN 3635047.</w:t>
        </w:r>
      </w:ins>
    </w:p>
    <w:p w14:paraId="1B13A44D" w14:textId="356DE72C" w:rsidR="00BD2A54" w:rsidRPr="00EF5D72" w:rsidRDefault="00BD2A54">
      <w:pPr>
        <w:rPr>
          <w:rFonts w:cstheme="minorHAnsi"/>
          <w:color w:val="222222"/>
          <w:shd w:val="clear" w:color="auto" w:fill="FFFFFF"/>
        </w:rPr>
      </w:pPr>
      <w:del w:id="46" w:author="Xuelin" w:date="2021-03-11T16:22:00Z">
        <w:r w:rsidRPr="00EF5D72" w:rsidDel="00753546">
          <w:rPr>
            <w:rFonts w:cstheme="minorHAnsi"/>
          </w:rPr>
          <w:delText xml:space="preserve">1 </w:delText>
        </w:r>
      </w:del>
      <w:ins w:id="47" w:author="Xuelin" w:date="2021-03-11T16:22:00Z">
        <w:r w:rsidR="00753546">
          <w:rPr>
            <w:rFonts w:cstheme="minorHAnsi"/>
          </w:rPr>
          <w:t>2</w:t>
        </w:r>
        <w:r w:rsidR="00753546" w:rsidRPr="00EF5D72">
          <w:rPr>
            <w:rFonts w:cstheme="minorHAnsi"/>
          </w:rPr>
          <w:t xml:space="preserve"> </w:t>
        </w:r>
      </w:ins>
      <w:r w:rsidRPr="00EF5D72">
        <w:rPr>
          <w:rFonts w:cstheme="minorHAnsi"/>
          <w:color w:val="222222"/>
          <w:shd w:val="clear" w:color="auto" w:fill="FFFFFF"/>
        </w:rPr>
        <w:t>Hao, X., Cheng, S., Wu, D., Wu, T., Lin, X., &amp; Wang, C. (2020). Reconstruction of the full transmission dynamics of COVID-19 in Wuhan. </w:t>
      </w:r>
      <w:r w:rsidRPr="00EF5D72">
        <w:rPr>
          <w:rFonts w:cstheme="minorHAnsi"/>
          <w:i/>
          <w:iCs/>
          <w:color w:val="222222"/>
          <w:shd w:val="clear" w:color="auto" w:fill="FFFFFF"/>
        </w:rPr>
        <w:t>Nature</w:t>
      </w:r>
      <w:r w:rsidRPr="00EF5D72">
        <w:rPr>
          <w:rFonts w:cstheme="minorHAnsi"/>
          <w:color w:val="222222"/>
          <w:shd w:val="clear" w:color="auto" w:fill="FFFFFF"/>
        </w:rPr>
        <w:t>, </w:t>
      </w:r>
      <w:r w:rsidRPr="00EF5D72">
        <w:rPr>
          <w:rFonts w:cstheme="minorHAnsi"/>
          <w:i/>
          <w:iCs/>
          <w:color w:val="222222"/>
          <w:shd w:val="clear" w:color="auto" w:fill="FFFFFF"/>
        </w:rPr>
        <w:t>584</w:t>
      </w:r>
      <w:r w:rsidRPr="00EF5D72">
        <w:rPr>
          <w:rFonts w:cstheme="minorHAnsi"/>
          <w:color w:val="222222"/>
          <w:shd w:val="clear" w:color="auto" w:fill="FFFFFF"/>
        </w:rPr>
        <w:t>(7821), 420-424.</w:t>
      </w:r>
    </w:p>
    <w:p w14:paraId="250F17B3" w14:textId="51422971" w:rsidR="00BD2A54" w:rsidRPr="00EF5D72" w:rsidRDefault="00BD2A54">
      <w:pPr>
        <w:rPr>
          <w:rFonts w:cstheme="minorHAnsi"/>
          <w:color w:val="222222"/>
          <w:shd w:val="clear" w:color="auto" w:fill="FFFFFF"/>
        </w:rPr>
      </w:pPr>
    </w:p>
    <w:p w14:paraId="723CB0A9" w14:textId="77777777" w:rsidR="00875893" w:rsidRPr="00EF5D72" w:rsidRDefault="00875893">
      <w:pPr>
        <w:rPr>
          <w:rFonts w:cstheme="minorHAnsi"/>
          <w:color w:val="222222"/>
          <w:shd w:val="clear" w:color="auto" w:fill="FFFFFF"/>
        </w:rPr>
      </w:pPr>
    </w:p>
    <w:p w14:paraId="3D72F52E" w14:textId="3A925E3B" w:rsidR="00BD2A54" w:rsidRPr="00EF5D72" w:rsidRDefault="00BD2A54">
      <w:pPr>
        <w:rPr>
          <w:rFonts w:cstheme="minorHAnsi"/>
          <w:b/>
          <w:bCs/>
          <w:shd w:val="clear" w:color="auto" w:fill="FFFFFF"/>
        </w:rPr>
      </w:pPr>
      <w:r w:rsidRPr="00EF5D72">
        <w:rPr>
          <w:rFonts w:cstheme="minorHAnsi"/>
          <w:b/>
          <w:bCs/>
          <w:shd w:val="clear" w:color="auto" w:fill="FFFFFF"/>
        </w:rPr>
        <w:t>Reviewer 2</w:t>
      </w:r>
    </w:p>
    <w:p w14:paraId="1C35E3CA" w14:textId="781F1892" w:rsidR="00BD2A54" w:rsidRPr="00EF5D72" w:rsidRDefault="00BD2A54">
      <w:pPr>
        <w:rPr>
          <w:rFonts w:cstheme="minorHAnsi"/>
          <w:b/>
          <w:bCs/>
          <w:shd w:val="clear" w:color="auto" w:fill="FFFFFF"/>
        </w:rPr>
      </w:pPr>
      <w:r w:rsidRPr="00EF5D72">
        <w:rPr>
          <w:rFonts w:cstheme="minorHAnsi"/>
          <w:b/>
          <w:bCs/>
          <w:shd w:val="clear" w:color="auto" w:fill="FFFFFF"/>
        </w:rPr>
        <w:t>7 Page 14, line 226 -start with 4 chains but end with what?</w:t>
      </w:r>
    </w:p>
    <w:p w14:paraId="48CA40B0" w14:textId="55AD943F" w:rsidR="001E778F" w:rsidRPr="00EF5D72" w:rsidRDefault="001E778F" w:rsidP="001E778F">
      <w:pPr>
        <w:rPr>
          <w:rFonts w:cstheme="minorHAnsi"/>
        </w:rPr>
      </w:pPr>
      <w:r w:rsidRPr="00EF5D72">
        <w:rPr>
          <w:rFonts w:cstheme="minorHAnsi"/>
        </w:rPr>
        <w:t>To ensure</w:t>
      </w:r>
      <w:r w:rsidR="00BD2A54" w:rsidRPr="00EF5D72">
        <w:rPr>
          <w:rFonts w:cstheme="minorHAnsi"/>
        </w:rPr>
        <w:t xml:space="preserve"> </w:t>
      </w:r>
      <w:r w:rsidRPr="00EF5D72">
        <w:rPr>
          <w:rFonts w:cstheme="minorHAnsi"/>
        </w:rPr>
        <w:t>the quality</w:t>
      </w:r>
      <w:r w:rsidR="00BD2A54" w:rsidRPr="00EF5D72">
        <w:rPr>
          <w:rFonts w:cstheme="minorHAnsi"/>
        </w:rPr>
        <w:t xml:space="preserve"> of the MCMC procedure, we fix the adaptation number at 10</w:t>
      </w:r>
      <w:r w:rsidR="00BD2A54" w:rsidRPr="00EF5D72">
        <w:rPr>
          <w:rFonts w:cstheme="minorHAnsi"/>
          <w:vertAlign w:val="superscript"/>
        </w:rPr>
        <w:t>4</w:t>
      </w:r>
      <w:r w:rsidR="00BD2A54" w:rsidRPr="00EF5D72">
        <w:rPr>
          <w:rFonts w:cstheme="minorHAnsi"/>
        </w:rPr>
        <w:t>, thin the chain by keeping one draw from every 10 random draws to reduce autocorrelation, set a burn-in period of 10</w:t>
      </w:r>
      <w:r w:rsidR="00BD2A54" w:rsidRPr="00EF5D72">
        <w:rPr>
          <w:rFonts w:cstheme="minorHAnsi"/>
          <w:vertAlign w:val="superscript"/>
        </w:rPr>
        <w:t>5</w:t>
      </w:r>
      <w:r w:rsidRPr="00EF5D72">
        <w:rPr>
          <w:rFonts w:cstheme="minorHAnsi"/>
        </w:rPr>
        <w:t xml:space="preserve"> d</w:t>
      </w:r>
      <w:r w:rsidR="00BD2A54" w:rsidRPr="00EF5D72">
        <w:rPr>
          <w:rFonts w:cstheme="minorHAnsi"/>
        </w:rPr>
        <w:t xml:space="preserve">raws </w:t>
      </w:r>
      <w:r w:rsidRPr="00EF5D72">
        <w:rPr>
          <w:rFonts w:cstheme="minorHAnsi"/>
        </w:rPr>
        <w:t>under 2</w:t>
      </w:r>
      <m:oMath>
        <m:r>
          <w:rPr>
            <w:rFonts w:ascii="Cambria Math" w:hAnsi="Cambria Math" w:cstheme="minorHAnsi"/>
          </w:rPr>
          <m:t>×</m:t>
        </m:r>
      </m:oMath>
      <w:r w:rsidRPr="00EF5D72">
        <w:rPr>
          <w:rFonts w:cstheme="minorHAnsi"/>
        </w:rPr>
        <w:t>10</w:t>
      </w:r>
      <w:r w:rsidRPr="00EF5D72">
        <w:rPr>
          <w:rFonts w:cstheme="minorHAnsi"/>
          <w:vertAlign w:val="superscript"/>
        </w:rPr>
        <w:t>5</w:t>
      </w:r>
      <w:r w:rsidR="00875893" w:rsidRPr="00EF5D72">
        <w:rPr>
          <w:rFonts w:cstheme="minorHAnsi"/>
        </w:rPr>
        <w:t xml:space="preserve"> i</w:t>
      </w:r>
      <w:r w:rsidRPr="00EF5D72">
        <w:rPr>
          <w:rFonts w:cstheme="minorHAnsi"/>
        </w:rPr>
        <w:t>terations for 4 parallel chains.</w:t>
      </w:r>
    </w:p>
    <w:p w14:paraId="404531D7" w14:textId="4B88C536" w:rsidR="001E778F" w:rsidRPr="00EF5D72" w:rsidRDefault="001E778F" w:rsidP="001E778F">
      <w:pPr>
        <w:rPr>
          <w:rFonts w:cstheme="minorHAnsi"/>
        </w:rPr>
      </w:pPr>
    </w:p>
    <w:p w14:paraId="590288AD" w14:textId="77777777" w:rsidR="00875893" w:rsidRPr="00EF5D72" w:rsidRDefault="00875893" w:rsidP="001E778F">
      <w:pPr>
        <w:rPr>
          <w:rFonts w:cstheme="minorHAnsi"/>
        </w:rPr>
      </w:pPr>
    </w:p>
    <w:p w14:paraId="45CD5921" w14:textId="144A82A7" w:rsidR="001E778F" w:rsidRPr="00EF5D72" w:rsidRDefault="001E778F" w:rsidP="001E778F">
      <w:pPr>
        <w:rPr>
          <w:rFonts w:cstheme="minorHAnsi"/>
          <w:b/>
          <w:bCs/>
          <w:shd w:val="clear" w:color="auto" w:fill="FFFFFF"/>
        </w:rPr>
      </w:pPr>
      <w:r w:rsidRPr="00EF5D72">
        <w:rPr>
          <w:rFonts w:cstheme="minorHAnsi"/>
          <w:b/>
          <w:bCs/>
        </w:rPr>
        <w:t xml:space="preserve">9 </w:t>
      </w:r>
      <w:r w:rsidRPr="00EF5D72">
        <w:rPr>
          <w:rFonts w:cstheme="minorHAnsi"/>
          <w:b/>
          <w:bCs/>
          <w:shd w:val="clear" w:color="auto" w:fill="FFFFFF"/>
        </w:rPr>
        <w:t>Ensure that justification and/or references are provided for parameterizations. In fact, I think this element would be strengthened if parameter values were justified/motivated across all models in the text, before introducing each model.</w:t>
      </w:r>
    </w:p>
    <w:p w14:paraId="0982F86B" w14:textId="007D50D0" w:rsidR="00BF4144" w:rsidRPr="00EF5D72" w:rsidRDefault="00BF4144" w:rsidP="001E778F">
      <w:pPr>
        <w:rPr>
          <w:rFonts w:cstheme="minorHAnsi"/>
          <w:b/>
          <w:bCs/>
          <w:shd w:val="clear" w:color="auto" w:fill="FFFFFF"/>
        </w:rPr>
      </w:pPr>
      <w:r w:rsidRPr="00EF5D72">
        <w:rPr>
          <w:rFonts w:cstheme="minorHAnsi"/>
          <w:b/>
          <w:bCs/>
          <w:shd w:val="clear" w:color="auto" w:fill="FFFFFF"/>
        </w:rPr>
        <w:t>Page 17 line 275:</w:t>
      </w:r>
    </w:p>
    <w:p w14:paraId="42EFE234" w14:textId="78B26EE5" w:rsidR="00BF4144" w:rsidRPr="00EF5D72" w:rsidRDefault="00BF4144" w:rsidP="001E778F">
      <w:pPr>
        <w:rPr>
          <w:rFonts w:cstheme="minorHAnsi"/>
          <w:shd w:val="clear" w:color="auto" w:fill="FFFFFF"/>
        </w:rPr>
      </w:pPr>
      <w:r w:rsidRPr="00EF5D72">
        <w:rPr>
          <w:rFonts w:cstheme="minorHAnsi"/>
          <w:shd w:val="clear" w:color="auto" w:fill="FFFFFF"/>
        </w:rPr>
        <w:t>Initial states and parameter settings: We set α=0.55, assuming lower transmissibility for unascertained cases</w:t>
      </w:r>
      <w:r w:rsidR="00933ED9" w:rsidRPr="00EF5D72">
        <w:rPr>
          <w:rFonts w:cstheme="minorHAnsi"/>
          <w:shd w:val="clear" w:color="auto" w:fill="FFFFFF"/>
          <w:vertAlign w:val="superscript"/>
        </w:rPr>
        <w:t>1</w:t>
      </w:r>
      <w:r w:rsidRPr="00EF5D72">
        <w:rPr>
          <w:rFonts w:cstheme="minorHAnsi"/>
          <w:shd w:val="clear" w:color="auto" w:fill="FFFFFF"/>
        </w:rPr>
        <w:t xml:space="preserve">. Compartment </w:t>
      </w:r>
      <m:oMath>
        <m:r>
          <w:rPr>
            <w:rFonts w:ascii="Cambria Math" w:hAnsi="Cambria Math" w:cstheme="minorHAnsi"/>
            <w:shd w:val="clear" w:color="auto" w:fill="FFFFFF"/>
          </w:rPr>
          <m:t>P</m:t>
        </m:r>
      </m:oMath>
      <w:r w:rsidRPr="00EF5D72">
        <w:rPr>
          <w:rFonts w:cstheme="minorHAnsi"/>
          <w:shd w:val="clear" w:color="auto" w:fill="FFFFFF"/>
        </w:rPr>
        <w:t xml:space="preserve"> contains both ascertained and unascertained cases in the pre-symptomatic phase. We set the transmissibility of </w:t>
      </w:r>
      <m:oMath>
        <m:r>
          <w:rPr>
            <w:rFonts w:ascii="Cambria Math" w:hAnsi="Cambria Math" w:cstheme="minorHAnsi"/>
            <w:shd w:val="clear" w:color="auto" w:fill="FFFFFF"/>
          </w:rPr>
          <m:t>P</m:t>
        </m:r>
      </m:oMath>
      <w:r w:rsidRPr="00EF5D72">
        <w:rPr>
          <w:rFonts w:cstheme="minorHAnsi"/>
          <w:shd w:val="clear" w:color="auto" w:fill="FFFFFF"/>
        </w:rPr>
        <w:t xml:space="preserve"> to be the same as unascertained cases, because it has been reported that the majority of cases are </w:t>
      </w:r>
      <w:r w:rsidR="00933ED9" w:rsidRPr="00EF5D72">
        <w:rPr>
          <w:rFonts w:cstheme="minorHAnsi"/>
          <w:shd w:val="clear" w:color="auto" w:fill="FFFFFF"/>
        </w:rPr>
        <w:t>unascertained</w:t>
      </w:r>
      <w:r w:rsidR="00933ED9" w:rsidRPr="00EF5D72">
        <w:rPr>
          <w:rFonts w:cstheme="minorHAnsi"/>
          <w:shd w:val="clear" w:color="auto" w:fill="FFFFFF"/>
          <w:vertAlign w:val="superscript"/>
        </w:rPr>
        <w:t>1</w:t>
      </w:r>
      <w:r w:rsidR="00933ED9" w:rsidRPr="00EF5D72">
        <w:rPr>
          <w:rFonts w:cstheme="minorHAnsi"/>
          <w:shd w:val="clear" w:color="auto" w:fill="FFFFFF"/>
        </w:rPr>
        <w:t xml:space="preserve">. </w:t>
      </w:r>
      <w:r w:rsidRPr="00EF5D72">
        <w:rPr>
          <w:rFonts w:cstheme="minorHAnsi"/>
          <w:shd w:val="clear" w:color="auto" w:fill="FFFFFF"/>
        </w:rPr>
        <w:t>We assume</w:t>
      </w:r>
      <w:r w:rsidR="00933ED9" w:rsidRPr="00EF5D72">
        <w:rPr>
          <w:rFonts w:cstheme="minorHAnsi"/>
          <w:shd w:val="clear" w:color="auto" w:fill="FFFFFF"/>
        </w:rPr>
        <w:t>d</w:t>
      </w:r>
      <w:r w:rsidRPr="00EF5D72">
        <w:rPr>
          <w:rFonts w:cstheme="minorHAnsi"/>
          <w:shd w:val="clear" w:color="auto" w:fill="FFFFFF"/>
        </w:rPr>
        <w:t xml:space="preserve"> an incubation period of 5.2 days and a pre-symptomatic infectious period </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D</m:t>
            </m:r>
          </m:e>
          <m:sub>
            <m:r>
              <w:rPr>
                <w:rFonts w:ascii="Cambria Math" w:hAnsi="Cambria Math" w:cstheme="minorHAnsi"/>
                <w:shd w:val="clear" w:color="auto" w:fill="FFFFFF"/>
              </w:rPr>
              <m:t>p</m:t>
            </m:r>
          </m:sub>
        </m:sSub>
      </m:oMath>
      <w:r w:rsidRPr="00EF5D72">
        <w:rPr>
          <w:rFonts w:cstheme="minorHAnsi"/>
          <w:shd w:val="clear" w:color="auto" w:fill="FFFFFF"/>
        </w:rPr>
        <w:t>=2.3</w:t>
      </w:r>
      <w:r w:rsidR="00933ED9" w:rsidRPr="00EF5D72">
        <w:rPr>
          <w:rFonts w:cstheme="minorHAnsi"/>
          <w:shd w:val="clear" w:color="auto" w:fill="FFFFFF"/>
        </w:rPr>
        <w:t xml:space="preserve"> </w:t>
      </w:r>
      <w:r w:rsidRPr="00EF5D72">
        <w:rPr>
          <w:rFonts w:cstheme="minorHAnsi"/>
          <w:shd w:val="clear" w:color="auto" w:fill="FFFFFF"/>
        </w:rPr>
        <w:t>days</w:t>
      </w:r>
      <w:r w:rsidR="00933ED9" w:rsidRPr="00EF5D72">
        <w:rPr>
          <w:rFonts w:cstheme="minorHAnsi"/>
          <w:shd w:val="clear" w:color="auto" w:fill="FFFFFF"/>
          <w:vertAlign w:val="superscript"/>
        </w:rPr>
        <w:t>2,3</w:t>
      </w:r>
      <w:r w:rsidRPr="00EF5D72">
        <w:rPr>
          <w:rFonts w:cstheme="minorHAnsi"/>
          <w:shd w:val="clear" w:color="auto" w:fill="FFFFFF"/>
        </w:rPr>
        <w:t xml:space="preserve">. </w:t>
      </w:r>
      <w:r w:rsidR="00933ED9" w:rsidRPr="00EF5D72">
        <w:rPr>
          <w:rFonts w:cstheme="minorHAnsi"/>
          <w:shd w:val="clear" w:color="auto" w:fill="FFFFFF"/>
        </w:rPr>
        <w:t>Thus, t</w:t>
      </w:r>
      <w:r w:rsidRPr="00EF5D72">
        <w:rPr>
          <w:rFonts w:cstheme="minorHAnsi"/>
          <w:shd w:val="clear" w:color="auto" w:fill="FFFFFF"/>
        </w:rPr>
        <w:t xml:space="preserve">he latent period was </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D</m:t>
            </m:r>
          </m:e>
          <m:sub>
            <m:r>
              <w:rPr>
                <w:rFonts w:ascii="Cambria Math" w:hAnsi="Cambria Math" w:cstheme="minorHAnsi"/>
                <w:shd w:val="clear" w:color="auto" w:fill="FFFFFF"/>
              </w:rPr>
              <m:t>e</m:t>
            </m:r>
          </m:sub>
        </m:sSub>
      </m:oMath>
      <w:r w:rsidRPr="00EF5D72">
        <w:rPr>
          <w:rFonts w:cstheme="minorHAnsi"/>
          <w:shd w:val="clear" w:color="auto" w:fill="FFFFFF"/>
        </w:rPr>
        <w:t>=2.9</w:t>
      </w:r>
      <w:r w:rsidR="00933ED9" w:rsidRPr="00EF5D72">
        <w:rPr>
          <w:rFonts w:cstheme="minorHAnsi"/>
          <w:shd w:val="clear" w:color="auto" w:fill="FFFFFF"/>
        </w:rPr>
        <w:t xml:space="preserve"> </w:t>
      </w:r>
      <w:r w:rsidRPr="00EF5D72">
        <w:rPr>
          <w:rFonts w:cstheme="minorHAnsi"/>
          <w:shd w:val="clear" w:color="auto" w:fill="FFFFFF"/>
        </w:rPr>
        <w:t>days.</w:t>
      </w:r>
      <w:r w:rsidR="00933ED9" w:rsidRPr="00EF5D72">
        <w:rPr>
          <w:rFonts w:cstheme="minorHAnsi"/>
          <w:shd w:val="clear" w:color="auto" w:fill="FFFFFF"/>
        </w:rPr>
        <w:t xml:space="preserve"> </w:t>
      </w:r>
      <w:r w:rsidRPr="00EF5D72">
        <w:rPr>
          <w:rFonts w:cstheme="minorHAnsi"/>
          <w:shd w:val="clear" w:color="auto" w:fill="FFFFFF"/>
        </w:rPr>
        <w:t xml:space="preserve">Because pre-symptomatic infectiousness was estimated to account for 44% of the total </w:t>
      </w:r>
      <w:r w:rsidR="00933ED9" w:rsidRPr="00EF5D72">
        <w:rPr>
          <w:rFonts w:cstheme="minorHAnsi"/>
          <w:shd w:val="clear" w:color="auto" w:fill="FFFFFF"/>
        </w:rPr>
        <w:t>infections from ascertained cases</w:t>
      </w:r>
      <w:r w:rsidR="00EE7A20" w:rsidRPr="00EF5D72">
        <w:rPr>
          <w:rFonts w:cstheme="minorHAnsi"/>
          <w:shd w:val="clear" w:color="auto" w:fill="FFFFFF"/>
          <w:vertAlign w:val="superscript"/>
        </w:rPr>
        <w:t>2</w:t>
      </w:r>
      <w:r w:rsidR="00EE7A20" w:rsidRPr="00EF5D72">
        <w:rPr>
          <w:rFonts w:cstheme="minorHAnsi"/>
          <w:shd w:val="clear" w:color="auto" w:fill="FFFFFF"/>
        </w:rPr>
        <w:t>,</w:t>
      </w:r>
      <w:r w:rsidR="00933ED9" w:rsidRPr="00EF5D72">
        <w:rPr>
          <w:rFonts w:cstheme="minorHAnsi"/>
          <w:shd w:val="clear" w:color="auto" w:fill="FFFFFF"/>
        </w:rPr>
        <w:t xml:space="preserve"> </w:t>
      </w:r>
      <w:r w:rsidRPr="00EF5D72">
        <w:rPr>
          <w:rFonts w:cstheme="minorHAnsi"/>
          <w:shd w:val="clear" w:color="auto" w:fill="FFFFFF"/>
        </w:rPr>
        <w:t>we set the mean</w:t>
      </w:r>
      <w:r w:rsidR="00933ED9" w:rsidRPr="00EF5D72">
        <w:rPr>
          <w:rFonts w:cstheme="minorHAnsi"/>
          <w:shd w:val="clear" w:color="auto" w:fill="FFFFFF"/>
        </w:rPr>
        <w:t xml:space="preserve"> </w:t>
      </w:r>
      <w:r w:rsidRPr="00EF5D72">
        <w:rPr>
          <w:rFonts w:cstheme="minorHAnsi"/>
          <w:shd w:val="clear" w:color="auto" w:fill="FFFFFF"/>
        </w:rPr>
        <w:t>of total infectious period as (</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D</m:t>
            </m:r>
          </m:e>
          <m:sub>
            <m:r>
              <w:rPr>
                <w:rFonts w:ascii="Cambria Math" w:hAnsi="Cambria Math" w:cstheme="minorHAnsi"/>
                <w:shd w:val="clear" w:color="auto" w:fill="FFFFFF"/>
              </w:rPr>
              <m:t>p</m:t>
            </m:r>
          </m:sub>
        </m:sSub>
      </m:oMath>
      <w:r w:rsidRPr="00EF5D72">
        <w:rPr>
          <w:rFonts w:cstheme="minorHAnsi"/>
          <w:shd w:val="clear" w:color="auto" w:fill="FFFFFF"/>
        </w:rPr>
        <w:t>+</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D</m:t>
            </m:r>
          </m:e>
          <m:sub>
            <m:r>
              <w:rPr>
                <w:rFonts w:ascii="Cambria Math" w:hAnsi="Cambria Math" w:cstheme="minorHAnsi"/>
                <w:shd w:val="clear" w:color="auto" w:fill="FFFFFF"/>
              </w:rPr>
              <m:t>i</m:t>
            </m:r>
          </m:sub>
        </m:sSub>
      </m:oMath>
      <w:r w:rsidRPr="00EF5D72">
        <w:rPr>
          <w:rFonts w:cstheme="minorHAnsi"/>
          <w:shd w:val="clear" w:color="auto" w:fill="FFFFFF"/>
        </w:rPr>
        <w:t>)=</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D</m:t>
            </m:r>
          </m:e>
          <m:sub>
            <m:r>
              <w:rPr>
                <w:rFonts w:ascii="Cambria Math" w:hAnsi="Cambria Math" w:cstheme="minorHAnsi"/>
                <w:shd w:val="clear" w:color="auto" w:fill="FFFFFF"/>
              </w:rPr>
              <m:t>p</m:t>
            </m:r>
          </m:sub>
        </m:sSub>
      </m:oMath>
      <w:r w:rsidRPr="00EF5D72">
        <w:rPr>
          <w:rFonts w:cstheme="minorHAnsi"/>
          <w:shd w:val="clear" w:color="auto" w:fill="FFFFFF"/>
        </w:rPr>
        <w:t>/0.44=5.2</w:t>
      </w:r>
      <w:r w:rsidR="00933ED9" w:rsidRPr="00EF5D72">
        <w:rPr>
          <w:rFonts w:cstheme="minorHAnsi"/>
          <w:shd w:val="clear" w:color="auto" w:fill="FFFFFF"/>
        </w:rPr>
        <w:t xml:space="preserve"> </w:t>
      </w:r>
      <w:r w:rsidRPr="00EF5D72">
        <w:rPr>
          <w:rFonts w:cstheme="minorHAnsi"/>
          <w:shd w:val="clear" w:color="auto" w:fill="FFFFFF"/>
        </w:rPr>
        <w:t>days, assuming constant infectiousness across the pre-symptomatic and symptomatic phases of ascertained cases</w:t>
      </w:r>
      <w:r w:rsidR="00EE7A20" w:rsidRPr="00EF5D72">
        <w:rPr>
          <w:rFonts w:cstheme="minorHAnsi"/>
          <w:shd w:val="clear" w:color="auto" w:fill="FFFFFF"/>
          <w:vertAlign w:val="superscript"/>
        </w:rPr>
        <w:t>4</w:t>
      </w:r>
      <w:r w:rsidRPr="00EF5D72">
        <w:rPr>
          <w:rFonts w:cstheme="minorHAnsi"/>
          <w:shd w:val="clear" w:color="auto" w:fill="FFFFFF"/>
        </w:rPr>
        <w:t xml:space="preserve"> – thus the mean symptomatic infectious period was </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D</m:t>
            </m:r>
          </m:e>
          <m:sub>
            <m:r>
              <w:rPr>
                <w:rFonts w:ascii="Cambria Math" w:hAnsi="Cambria Math" w:cstheme="minorHAnsi"/>
                <w:shd w:val="clear" w:color="auto" w:fill="FFFFFF"/>
              </w:rPr>
              <m:t>i</m:t>
            </m:r>
          </m:sub>
        </m:sSub>
      </m:oMath>
      <w:r w:rsidRPr="00EF5D72">
        <w:rPr>
          <w:rFonts w:cstheme="minorHAnsi"/>
          <w:shd w:val="clear" w:color="auto" w:fill="FFFFFF"/>
        </w:rPr>
        <w:t>=2.9</w:t>
      </w:r>
      <w:r w:rsidR="00933ED9" w:rsidRPr="00EF5D72">
        <w:rPr>
          <w:rFonts w:cstheme="minorHAnsi"/>
          <w:shd w:val="clear" w:color="auto" w:fill="FFFFFF"/>
        </w:rPr>
        <w:t xml:space="preserve"> </w:t>
      </w:r>
      <w:r w:rsidRPr="00EF5D72">
        <w:rPr>
          <w:rFonts w:cstheme="minorHAnsi"/>
          <w:shd w:val="clear" w:color="auto" w:fill="FFFFFF"/>
        </w:rPr>
        <w:t xml:space="preserve">days. We set </w:t>
      </w:r>
      <w:r w:rsidR="00933ED9" w:rsidRPr="00EF5D72">
        <w:rPr>
          <w:rFonts w:cstheme="minorHAnsi"/>
          <w:shd w:val="clear" w:color="auto" w:fill="FFFFFF"/>
        </w:rPr>
        <w:t xml:space="preserve">an </w:t>
      </w:r>
      <w:r w:rsidRPr="00EF5D72">
        <w:rPr>
          <w:rFonts w:cstheme="minorHAnsi"/>
          <w:shd w:val="clear" w:color="auto" w:fill="FFFFFF"/>
        </w:rPr>
        <w:t xml:space="preserve">isolation period of </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D</m:t>
            </m:r>
          </m:e>
          <m:sub>
            <m:r>
              <w:rPr>
                <w:rFonts w:ascii="Cambria Math" w:hAnsi="Cambria Math" w:cstheme="minorHAnsi"/>
                <w:shd w:val="clear" w:color="auto" w:fill="FFFFFF"/>
              </w:rPr>
              <m:t>h</m:t>
            </m:r>
          </m:sub>
        </m:sSub>
      </m:oMath>
      <w:r w:rsidRPr="00EF5D72">
        <w:rPr>
          <w:rFonts w:cstheme="minorHAnsi"/>
          <w:shd w:val="clear" w:color="auto" w:fill="FFFFFF"/>
        </w:rPr>
        <w:t>=</w:t>
      </w:r>
      <w:r w:rsidR="00933ED9" w:rsidRPr="00EF5D72">
        <w:rPr>
          <w:rFonts w:cstheme="minorHAnsi"/>
          <w:shd w:val="clear" w:color="auto" w:fill="FFFFFF"/>
        </w:rPr>
        <w:t xml:space="preserve">17 </w:t>
      </w:r>
      <w:r w:rsidRPr="00EF5D72">
        <w:rPr>
          <w:rFonts w:cstheme="minorHAnsi"/>
          <w:shd w:val="clear" w:color="auto" w:fill="FFFFFF"/>
        </w:rPr>
        <w:t>days</w:t>
      </w:r>
      <w:r w:rsidR="00875893" w:rsidRPr="00EF5D72">
        <w:rPr>
          <w:rFonts w:cstheme="minorHAnsi"/>
          <w:shd w:val="clear" w:color="auto" w:fill="FFFFFF"/>
        </w:rPr>
        <w:t xml:space="preserve"> based on the study investigating the hospital stay in Karnataka</w:t>
      </w:r>
      <w:r w:rsidRPr="00EF5D72">
        <w:rPr>
          <w:rFonts w:cstheme="minorHAnsi"/>
          <w:shd w:val="clear" w:color="auto" w:fill="FFFFFF"/>
        </w:rPr>
        <w:t>, but this parameter has no effect on the model fitting procedure, or the final parameter estimates</w:t>
      </w:r>
      <w:r w:rsidR="00875893" w:rsidRPr="00EF5D72">
        <w:rPr>
          <w:rFonts w:cstheme="minorHAnsi"/>
          <w:shd w:val="clear" w:color="auto" w:fill="FFFFFF"/>
        </w:rPr>
        <w:t xml:space="preserve"> as we fit daily new cases under this method</w:t>
      </w:r>
      <w:r w:rsidR="00EE7A20" w:rsidRPr="00EF5D72">
        <w:rPr>
          <w:rFonts w:cstheme="minorHAnsi"/>
          <w:shd w:val="clear" w:color="auto" w:fill="FFFFFF"/>
          <w:vertAlign w:val="superscript"/>
        </w:rPr>
        <w:t>5</w:t>
      </w:r>
      <w:r w:rsidRPr="00EF5D72">
        <w:rPr>
          <w:rFonts w:cstheme="minorHAnsi"/>
          <w:shd w:val="clear" w:color="auto" w:fill="FFFFFF"/>
        </w:rPr>
        <w:t xml:space="preserve">. The duration from the onset of symptoms to isolation was estimated to be </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D</m:t>
            </m:r>
          </m:e>
          <m:sub>
            <m:r>
              <w:rPr>
                <w:rFonts w:ascii="Cambria Math" w:hAnsi="Cambria Math" w:cstheme="minorHAnsi"/>
                <w:shd w:val="clear" w:color="auto" w:fill="FFFFFF"/>
              </w:rPr>
              <m:t>q</m:t>
            </m:r>
          </m:sub>
        </m:sSub>
      </m:oMath>
      <w:r w:rsidRPr="00EF5D72">
        <w:rPr>
          <w:rFonts w:cstheme="minorHAnsi"/>
          <w:shd w:val="clear" w:color="auto" w:fill="FFFFFF"/>
        </w:rPr>
        <w:t xml:space="preserve">=7 </w:t>
      </w:r>
      <w:r w:rsidR="00EE7A20" w:rsidRPr="00EF5D72">
        <w:rPr>
          <w:rFonts w:cstheme="minorHAnsi"/>
          <w:shd w:val="clear" w:color="auto" w:fill="FFFFFF"/>
        </w:rPr>
        <w:t>days</w:t>
      </w:r>
      <w:r w:rsidR="00875893" w:rsidRPr="00EF5D72">
        <w:rPr>
          <w:rFonts w:cstheme="minorHAnsi"/>
          <w:shd w:val="clear" w:color="auto" w:fill="FFFFFF"/>
          <w:vertAlign w:val="superscript"/>
        </w:rPr>
        <w:t>6,7</w:t>
      </w:r>
      <w:r w:rsidRPr="00EF5D72">
        <w:rPr>
          <w:rFonts w:cstheme="minorHAnsi"/>
          <w:shd w:val="clear" w:color="auto" w:fill="FFFFFF"/>
        </w:rPr>
        <w:t xml:space="preserve">. On </w:t>
      </w:r>
      <w:r w:rsidR="00933ED9" w:rsidRPr="00EF5D72">
        <w:rPr>
          <w:rFonts w:cstheme="minorHAnsi"/>
          <w:shd w:val="clear" w:color="auto" w:fill="FFFFFF"/>
        </w:rPr>
        <w:t>the basis</w:t>
      </w:r>
      <w:r w:rsidRPr="00EF5D72">
        <w:rPr>
          <w:rFonts w:cstheme="minorHAnsi"/>
          <w:shd w:val="clear" w:color="auto" w:fill="FFFFFF"/>
        </w:rPr>
        <w:t xml:space="preserve"> </w:t>
      </w:r>
      <w:r w:rsidR="00933ED9" w:rsidRPr="00EF5D72">
        <w:rPr>
          <w:rFonts w:cstheme="minorHAnsi"/>
          <w:shd w:val="clear" w:color="auto" w:fill="FFFFFF"/>
        </w:rPr>
        <w:t>of the parameter</w:t>
      </w:r>
      <w:r w:rsidRPr="00EF5D72">
        <w:rPr>
          <w:rFonts w:cstheme="minorHAnsi"/>
          <w:shd w:val="clear" w:color="auto" w:fill="FFFFFF"/>
        </w:rPr>
        <w:t xml:space="preserve"> settings above, the initial state of the model is specified on March 15. The initial number </w:t>
      </w:r>
      <w:r w:rsidR="00933ED9" w:rsidRPr="00EF5D72">
        <w:rPr>
          <w:rFonts w:cstheme="minorHAnsi"/>
          <w:shd w:val="clear" w:color="auto" w:fill="FFFFFF"/>
        </w:rPr>
        <w:t>of ascertained symptomatic</w:t>
      </w:r>
      <w:r w:rsidRPr="00EF5D72">
        <w:rPr>
          <w:rFonts w:cstheme="minorHAnsi"/>
          <w:shd w:val="clear" w:color="auto" w:fill="FFFFFF"/>
        </w:rPr>
        <w:t xml:space="preserve"> cases </w:t>
      </w:r>
      <w:r w:rsidRPr="00EF5D72">
        <w:rPr>
          <w:rFonts w:ascii="Cambria Math" w:hAnsi="Cambria Math" w:cs="Cambria Math"/>
          <w:shd w:val="clear" w:color="auto" w:fill="FFFFFF"/>
        </w:rPr>
        <w:t>𝐼</w:t>
      </w:r>
      <w:r w:rsidRPr="00EF5D72">
        <w:rPr>
          <w:rFonts w:cstheme="minorHAnsi"/>
          <w:shd w:val="clear" w:color="auto" w:fill="FFFFFF"/>
        </w:rPr>
        <w:t>(0)</w:t>
      </w:r>
      <w:r w:rsidR="00933ED9" w:rsidRPr="00EF5D72">
        <w:rPr>
          <w:rFonts w:cstheme="minorHAnsi"/>
          <w:shd w:val="clear" w:color="auto" w:fill="FFFFFF"/>
        </w:rPr>
        <w:t xml:space="preserve"> </w:t>
      </w:r>
      <w:r w:rsidRPr="00EF5D72">
        <w:rPr>
          <w:rFonts w:cstheme="minorHAnsi"/>
          <w:shd w:val="clear" w:color="auto" w:fill="FFFFFF"/>
        </w:rPr>
        <w:t>is  specified  as  the  number  ascertained  cases  in</w:t>
      </w:r>
      <w:r w:rsidR="00EE7A20" w:rsidRPr="00EF5D72">
        <w:rPr>
          <w:rFonts w:cstheme="minorHAnsi"/>
          <w:shd w:val="clear" w:color="auto" w:fill="FFFFFF"/>
        </w:rPr>
        <w:t xml:space="preserve"> </w:t>
      </w:r>
      <w:r w:rsidRPr="00EF5D72">
        <w:rPr>
          <w:rFonts w:cstheme="minorHAnsi"/>
          <w:shd w:val="clear" w:color="auto" w:fill="FFFFFF"/>
        </w:rPr>
        <w:t>which</w:t>
      </w:r>
      <w:r w:rsidR="00EE7A20" w:rsidRPr="00EF5D72">
        <w:rPr>
          <w:rFonts w:cstheme="minorHAnsi"/>
          <w:shd w:val="clear" w:color="auto" w:fill="FFFFFF"/>
        </w:rPr>
        <w:t xml:space="preserve"> </w:t>
      </w:r>
      <w:r w:rsidRPr="00EF5D72">
        <w:rPr>
          <w:rFonts w:cstheme="minorHAnsi"/>
          <w:shd w:val="clear" w:color="auto" w:fill="FFFFFF"/>
        </w:rPr>
        <w:t xml:space="preserve">individuals experienced symptom </w:t>
      </w:r>
      <w:r w:rsidRPr="00EF5D72">
        <w:rPr>
          <w:rFonts w:cstheme="minorHAnsi"/>
          <w:shd w:val="clear" w:color="auto" w:fill="FFFFFF"/>
        </w:rPr>
        <w:lastRenderedPageBreak/>
        <w:t>onset during</w:t>
      </w:r>
      <w:r w:rsidR="00EE7A20" w:rsidRPr="00EF5D72">
        <w:rPr>
          <w:rFonts w:cstheme="minorHAnsi"/>
          <w:shd w:val="clear" w:color="auto" w:fill="FFFFFF"/>
        </w:rPr>
        <w:t xml:space="preserve"> </w:t>
      </w:r>
      <w:r w:rsidRPr="00EF5D72">
        <w:rPr>
          <w:rFonts w:cstheme="minorHAnsi"/>
          <w:shd w:val="clear" w:color="auto" w:fill="FFFFFF"/>
        </w:rPr>
        <w:t>12-14 March.</w:t>
      </w:r>
      <w:r w:rsidR="00EE7A20" w:rsidRPr="00EF5D72">
        <w:rPr>
          <w:rFonts w:cstheme="minorHAnsi"/>
          <w:shd w:val="clear" w:color="auto" w:fill="FFFFFF"/>
        </w:rPr>
        <w:t xml:space="preserve"> </w:t>
      </w:r>
      <w:r w:rsidRPr="00EF5D72">
        <w:rPr>
          <w:rFonts w:cstheme="minorHAnsi"/>
          <w:shd w:val="clear" w:color="auto" w:fill="FFFFFF"/>
        </w:rPr>
        <w:t>The</w:t>
      </w:r>
      <w:r w:rsidR="00EE7A20" w:rsidRPr="00EF5D72">
        <w:rPr>
          <w:rFonts w:cstheme="minorHAnsi"/>
          <w:shd w:val="clear" w:color="auto" w:fill="FFFFFF"/>
        </w:rPr>
        <w:t xml:space="preserve"> </w:t>
      </w:r>
      <w:r w:rsidRPr="00EF5D72">
        <w:rPr>
          <w:rFonts w:cstheme="minorHAnsi"/>
          <w:shd w:val="clear" w:color="auto" w:fill="FFFFFF"/>
        </w:rPr>
        <w:t>initial ascertainment rate is assumed to be</w:t>
      </w:r>
      <m:oMath>
        <m:r>
          <w:rPr>
            <w:rFonts w:ascii="Cambria Math" w:hAnsi="Cambria Math" w:cstheme="minorHAnsi"/>
            <w:shd w:val="clear" w:color="auto" w:fill="FFFFFF"/>
          </w:rPr>
          <m:t xml:space="preserve"> </m:t>
        </m:r>
        <m:sSub>
          <m:sSubPr>
            <m:ctrlPr>
              <w:rPr>
                <w:rFonts w:ascii="Cambria Math" w:hAnsi="Cambria Math" w:cstheme="minorHAnsi"/>
                <w:i/>
                <w:shd w:val="clear" w:color="auto" w:fill="FFFFFF"/>
              </w:rPr>
            </m:ctrlPr>
          </m:sSubPr>
          <m:e>
            <m:r>
              <w:rPr>
                <w:rFonts w:ascii="Cambria Math" w:hAnsi="Cambria Math" w:cstheme="minorHAnsi"/>
                <w:shd w:val="clear" w:color="auto" w:fill="FFFFFF"/>
              </w:rPr>
              <m:t>r</m:t>
            </m:r>
          </m:e>
          <m:sub>
            <m:r>
              <w:rPr>
                <w:rFonts w:ascii="Cambria Math" w:hAnsi="Cambria Math" w:cstheme="minorHAnsi"/>
                <w:shd w:val="clear" w:color="auto" w:fill="FFFFFF"/>
              </w:rPr>
              <m:t>0</m:t>
            </m:r>
          </m:sub>
        </m:sSub>
      </m:oMath>
      <w:r w:rsidR="00933ED9" w:rsidRPr="00EF5D72">
        <w:rPr>
          <w:rFonts w:cstheme="minorHAnsi"/>
          <w:shd w:val="clear" w:color="auto" w:fill="FFFFFF"/>
        </w:rPr>
        <w:t xml:space="preserve"> </w:t>
      </w:r>
      <w:r w:rsidRPr="00AD5087">
        <w:rPr>
          <w:rFonts w:cstheme="minorHAnsi"/>
          <w:highlight w:val="yellow"/>
          <w:shd w:val="clear" w:color="auto" w:fill="FFFFFF"/>
        </w:rPr>
        <w:t>(</w:t>
      </w:r>
      <m:oMath>
        <m:sSub>
          <m:sSubPr>
            <m:ctrlPr>
              <w:rPr>
                <w:rFonts w:ascii="Cambria Math" w:hAnsi="Cambria Math" w:cstheme="minorHAnsi"/>
                <w:i/>
                <w:highlight w:val="yellow"/>
                <w:shd w:val="clear" w:color="auto" w:fill="FFFFFF"/>
              </w:rPr>
            </m:ctrlPr>
          </m:sSubPr>
          <m:e>
            <m:r>
              <w:rPr>
                <w:rFonts w:ascii="Cambria Math" w:hAnsi="Cambria Math" w:cstheme="minorHAnsi"/>
                <w:highlight w:val="yellow"/>
                <w:shd w:val="clear" w:color="auto" w:fill="FFFFFF"/>
              </w:rPr>
              <m:t>r</m:t>
            </m:r>
          </m:e>
          <m:sub>
            <m:r>
              <w:rPr>
                <w:rFonts w:ascii="Cambria Math" w:hAnsi="Cambria Math" w:cstheme="minorHAnsi"/>
                <w:highlight w:val="yellow"/>
                <w:shd w:val="clear" w:color="auto" w:fill="FFFFFF"/>
              </w:rPr>
              <m:t>0</m:t>
            </m:r>
          </m:sub>
        </m:sSub>
      </m:oMath>
      <w:r w:rsidR="00933ED9" w:rsidRPr="00AD5087">
        <w:rPr>
          <w:rFonts w:cstheme="minorHAnsi"/>
          <w:highlight w:val="yellow"/>
          <w:shd w:val="clear" w:color="auto" w:fill="FFFFFF"/>
        </w:rPr>
        <w:t xml:space="preserve"> </w:t>
      </w:r>
      <w:r w:rsidRPr="00AD5087">
        <w:rPr>
          <w:rFonts w:cstheme="minorHAnsi"/>
          <w:highlight w:val="yellow"/>
          <w:shd w:val="clear" w:color="auto" w:fill="FFFFFF"/>
        </w:rPr>
        <w:t>=</w:t>
      </w:r>
      <w:r w:rsidR="00EE7A20" w:rsidRPr="00AD5087">
        <w:rPr>
          <w:rFonts w:cstheme="minorHAnsi"/>
          <w:highlight w:val="yellow"/>
          <w:shd w:val="clear" w:color="auto" w:fill="FFFFFF"/>
        </w:rPr>
        <w:t xml:space="preserve"> </w:t>
      </w:r>
      <w:r w:rsidR="00AD5087" w:rsidRPr="00AD5087">
        <w:rPr>
          <w:rFonts w:cstheme="minorHAnsi"/>
          <w:highlight w:val="yellow"/>
          <w:shd w:val="clear" w:color="auto" w:fill="FFFFFF"/>
        </w:rPr>
        <w:t>0.10</w:t>
      </w:r>
      <w:r w:rsidRPr="00AD5087">
        <w:rPr>
          <w:rFonts w:cstheme="minorHAnsi"/>
          <w:highlight w:val="yellow"/>
          <w:shd w:val="clear" w:color="auto" w:fill="FFFFFF"/>
        </w:rPr>
        <w:t>)</w:t>
      </w:r>
      <w:r w:rsidR="00875893" w:rsidRPr="00EF5D72">
        <w:rPr>
          <w:rFonts w:cstheme="minorHAnsi"/>
          <w:shd w:val="clear" w:color="auto" w:fill="FFFFFF"/>
          <w:vertAlign w:val="superscript"/>
        </w:rPr>
        <w:t>8</w:t>
      </w:r>
      <w:r w:rsidRPr="00EF5D72">
        <w:rPr>
          <w:rFonts w:cstheme="minorHAnsi"/>
          <w:shd w:val="clear" w:color="auto" w:fill="FFFFFF"/>
        </w:rPr>
        <w:t xml:space="preserve">, and thus </w:t>
      </w:r>
      <w:r w:rsidR="00933ED9" w:rsidRPr="00EF5D72">
        <w:rPr>
          <w:rFonts w:cstheme="minorHAnsi"/>
          <w:shd w:val="clear" w:color="auto" w:fill="FFFFFF"/>
        </w:rPr>
        <w:t>the initial</w:t>
      </w:r>
      <w:r w:rsidRPr="00EF5D72">
        <w:rPr>
          <w:rFonts w:cstheme="minorHAnsi"/>
          <w:shd w:val="clear" w:color="auto" w:fill="FFFFFF"/>
        </w:rPr>
        <w:t xml:space="preserve"> </w:t>
      </w:r>
      <w:r w:rsidR="00933ED9" w:rsidRPr="00EF5D72">
        <w:rPr>
          <w:rFonts w:cstheme="minorHAnsi"/>
          <w:shd w:val="clear" w:color="auto" w:fill="FFFFFF"/>
        </w:rPr>
        <w:t>number of</w:t>
      </w:r>
      <w:r w:rsidRPr="00EF5D72">
        <w:rPr>
          <w:rFonts w:cstheme="minorHAnsi"/>
          <w:shd w:val="clear" w:color="auto" w:fill="FFFFFF"/>
        </w:rPr>
        <w:t xml:space="preserve"> unascertained cases is </w:t>
      </w:r>
      <w:r w:rsidRPr="00EF5D72">
        <w:rPr>
          <w:rFonts w:ascii="Cambria Math" w:hAnsi="Cambria Math" w:cs="Cambria Math"/>
          <w:shd w:val="clear" w:color="auto" w:fill="FFFFFF"/>
        </w:rPr>
        <w:t>𝐴</w:t>
      </w:r>
      <w:r w:rsidRPr="00EF5D72">
        <w:rPr>
          <w:rFonts w:cstheme="minorHAnsi"/>
          <w:shd w:val="clear" w:color="auto" w:fill="FFFFFF"/>
        </w:rPr>
        <w:t>(</w:t>
      </w:r>
      <w:r w:rsidR="00933ED9" w:rsidRPr="00EF5D72">
        <w:rPr>
          <w:rFonts w:cstheme="minorHAnsi"/>
          <w:shd w:val="clear" w:color="auto" w:fill="FFFFFF"/>
        </w:rPr>
        <w:t>0) =</w:t>
      </w:r>
      <m:oMath>
        <m:sSubSup>
          <m:sSubSupPr>
            <m:ctrlPr>
              <w:rPr>
                <w:rFonts w:ascii="Cambria Math" w:hAnsi="Cambria Math" w:cstheme="minorHAnsi"/>
                <w:i/>
                <w:shd w:val="clear" w:color="auto" w:fill="FFFFFF"/>
              </w:rPr>
            </m:ctrlPr>
          </m:sSubSupPr>
          <m:e>
            <m:r>
              <w:rPr>
                <w:rFonts w:ascii="Cambria Math" w:hAnsi="Cambria Math" w:cstheme="minorHAnsi"/>
                <w:shd w:val="clear" w:color="auto" w:fill="FFFFFF"/>
              </w:rPr>
              <m:t>r</m:t>
            </m:r>
          </m:e>
          <m:sub>
            <m:r>
              <w:rPr>
                <w:rFonts w:ascii="Cambria Math" w:hAnsi="Cambria Math" w:cstheme="minorHAnsi"/>
                <w:shd w:val="clear" w:color="auto" w:fill="FFFFFF"/>
              </w:rPr>
              <m:t>0</m:t>
            </m:r>
          </m:sub>
          <m:sup>
            <m:r>
              <w:rPr>
                <w:rFonts w:ascii="Cambria Math" w:hAnsi="Cambria Math" w:cstheme="minorHAnsi"/>
                <w:shd w:val="clear" w:color="auto" w:fill="FFFFFF"/>
              </w:rPr>
              <m:t>-1</m:t>
            </m:r>
          </m:sup>
        </m:sSubSup>
      </m:oMath>
      <w:r w:rsidRPr="00EF5D72">
        <w:rPr>
          <w:rFonts w:cstheme="minorHAnsi"/>
          <w:shd w:val="clear" w:color="auto" w:fill="FFFFFF"/>
        </w:rPr>
        <w:t>(1−</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r</m:t>
            </m:r>
          </m:e>
          <m:sub>
            <m:r>
              <w:rPr>
                <w:rFonts w:ascii="Cambria Math" w:hAnsi="Cambria Math" w:cstheme="minorHAnsi"/>
                <w:shd w:val="clear" w:color="auto" w:fill="FFFFFF"/>
              </w:rPr>
              <m:t>0</m:t>
            </m:r>
          </m:sub>
        </m:sSub>
      </m:oMath>
      <w:r w:rsidRPr="00EF5D72">
        <w:rPr>
          <w:rFonts w:cstheme="minorHAnsi"/>
          <w:shd w:val="clear" w:color="auto" w:fill="FFFFFF"/>
        </w:rPr>
        <w:t>)</w:t>
      </w:r>
      <w:r w:rsidRPr="00EF5D72">
        <w:rPr>
          <w:rFonts w:ascii="Cambria Math" w:hAnsi="Cambria Math" w:cs="Cambria Math"/>
          <w:shd w:val="clear" w:color="auto" w:fill="FFFFFF"/>
        </w:rPr>
        <w:t>𝐼</w:t>
      </w:r>
      <w:r w:rsidRPr="00EF5D72">
        <w:rPr>
          <w:rFonts w:cstheme="minorHAnsi"/>
          <w:shd w:val="clear" w:color="auto" w:fill="FFFFFF"/>
        </w:rPr>
        <w:t xml:space="preserve">(0). </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P</m:t>
            </m:r>
          </m:e>
          <m:sub>
            <m:r>
              <w:rPr>
                <w:rFonts w:ascii="Cambria Math" w:hAnsi="Cambria Math" w:cstheme="minorHAnsi"/>
                <w:shd w:val="clear" w:color="auto" w:fill="FFFFFF"/>
              </w:rPr>
              <m:t>1</m:t>
            </m:r>
          </m:sub>
        </m:sSub>
      </m:oMath>
      <w:r w:rsidRPr="00EF5D72">
        <w:rPr>
          <w:rFonts w:cstheme="minorHAnsi"/>
          <w:shd w:val="clear" w:color="auto" w:fill="FFFFFF"/>
        </w:rPr>
        <w:t>(0)</w:t>
      </w:r>
      <w:r w:rsidR="00933ED9" w:rsidRPr="00EF5D72">
        <w:rPr>
          <w:rFonts w:cstheme="minorHAnsi"/>
          <w:shd w:val="clear" w:color="auto" w:fill="FFFFFF"/>
        </w:rPr>
        <w:t xml:space="preserve"> </w:t>
      </w:r>
      <w:r w:rsidRPr="00EF5D72">
        <w:rPr>
          <w:rFonts w:cstheme="minorHAnsi"/>
          <w:shd w:val="clear" w:color="auto" w:fill="FFFFFF"/>
        </w:rPr>
        <w:t xml:space="preserve">and </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E</m:t>
            </m:r>
          </m:e>
          <m:sub>
            <m:r>
              <w:rPr>
                <w:rFonts w:ascii="Cambria Math" w:hAnsi="Cambria Math" w:cstheme="minorHAnsi"/>
                <w:shd w:val="clear" w:color="auto" w:fill="FFFFFF"/>
              </w:rPr>
              <m:t>1</m:t>
            </m:r>
          </m:sub>
        </m:sSub>
      </m:oMath>
      <w:r w:rsidRPr="00EF5D72">
        <w:rPr>
          <w:rFonts w:cstheme="minorHAnsi"/>
          <w:shd w:val="clear" w:color="auto" w:fill="FFFFFF"/>
        </w:rPr>
        <w:t>(0)</w:t>
      </w:r>
      <w:r w:rsidR="00933ED9" w:rsidRPr="00EF5D72">
        <w:rPr>
          <w:rFonts w:cstheme="minorHAnsi"/>
          <w:shd w:val="clear" w:color="auto" w:fill="FFFFFF"/>
        </w:rPr>
        <w:t xml:space="preserve"> </w:t>
      </w:r>
      <w:r w:rsidRPr="00EF5D72">
        <w:rPr>
          <w:rFonts w:cstheme="minorHAnsi"/>
          <w:shd w:val="clear" w:color="auto" w:fill="FFFFFF"/>
        </w:rPr>
        <w:t>denote</w:t>
      </w:r>
      <w:r w:rsidR="00933ED9" w:rsidRPr="00EF5D72">
        <w:rPr>
          <w:rFonts w:cstheme="minorHAnsi"/>
          <w:shd w:val="clear" w:color="auto" w:fill="FFFFFF"/>
        </w:rPr>
        <w:t xml:space="preserve"> </w:t>
      </w:r>
      <w:r w:rsidRPr="00EF5D72">
        <w:rPr>
          <w:rFonts w:cstheme="minorHAnsi"/>
          <w:shd w:val="clear" w:color="auto" w:fill="FFFFFF"/>
        </w:rPr>
        <w:t>the numbers of ascertained cases in which individuals experienced symptom onset during</w:t>
      </w:r>
      <w:r w:rsidR="00933ED9" w:rsidRPr="00EF5D72">
        <w:rPr>
          <w:rFonts w:cstheme="minorHAnsi"/>
          <w:shd w:val="clear" w:color="auto" w:fill="FFFFFF"/>
        </w:rPr>
        <w:t xml:space="preserve"> </w:t>
      </w:r>
      <w:r w:rsidRPr="00EF5D72">
        <w:rPr>
          <w:rFonts w:cstheme="minorHAnsi"/>
          <w:shd w:val="clear" w:color="auto" w:fill="FFFFFF"/>
        </w:rPr>
        <w:t>15–16</w:t>
      </w:r>
      <w:r w:rsidR="00933ED9" w:rsidRPr="00EF5D72">
        <w:rPr>
          <w:rFonts w:cstheme="minorHAnsi"/>
          <w:shd w:val="clear" w:color="auto" w:fill="FFFFFF"/>
        </w:rPr>
        <w:t xml:space="preserve"> </w:t>
      </w:r>
      <w:r w:rsidRPr="00EF5D72">
        <w:rPr>
          <w:rFonts w:cstheme="minorHAnsi"/>
          <w:shd w:val="clear" w:color="auto" w:fill="FFFFFF"/>
        </w:rPr>
        <w:t>March and 17–19</w:t>
      </w:r>
      <w:r w:rsidR="00933ED9" w:rsidRPr="00EF5D72">
        <w:rPr>
          <w:rFonts w:cstheme="minorHAnsi"/>
          <w:shd w:val="clear" w:color="auto" w:fill="FFFFFF"/>
        </w:rPr>
        <w:t xml:space="preserve"> </w:t>
      </w:r>
      <w:r w:rsidRPr="00EF5D72">
        <w:rPr>
          <w:rFonts w:cstheme="minorHAnsi"/>
          <w:shd w:val="clear" w:color="auto" w:fill="FFFFFF"/>
        </w:rPr>
        <w:t>March, respectively. Then, the initial numbers of exposed and</w:t>
      </w:r>
      <w:r w:rsidR="00933ED9" w:rsidRPr="00EF5D72">
        <w:rPr>
          <w:rFonts w:cstheme="minorHAnsi"/>
          <w:shd w:val="clear" w:color="auto" w:fill="FFFFFF"/>
        </w:rPr>
        <w:t xml:space="preserve"> </w:t>
      </w:r>
      <w:r w:rsidRPr="00EF5D72">
        <w:rPr>
          <w:rFonts w:cstheme="minorHAnsi"/>
          <w:shd w:val="clear" w:color="auto" w:fill="FFFFFF"/>
        </w:rPr>
        <w:t>pre-symptomatic</w:t>
      </w:r>
      <w:r w:rsidR="00933ED9" w:rsidRPr="00EF5D72">
        <w:rPr>
          <w:rFonts w:cstheme="minorHAnsi"/>
          <w:shd w:val="clear" w:color="auto" w:fill="FFFFFF"/>
        </w:rPr>
        <w:t xml:space="preserve"> </w:t>
      </w:r>
      <w:r w:rsidRPr="00EF5D72">
        <w:rPr>
          <w:rFonts w:cstheme="minorHAnsi"/>
          <w:shd w:val="clear" w:color="auto" w:fill="FFFFFF"/>
        </w:rPr>
        <w:t>individuals</w:t>
      </w:r>
      <w:r w:rsidR="00933ED9" w:rsidRPr="00EF5D72">
        <w:rPr>
          <w:rFonts w:cstheme="minorHAnsi"/>
          <w:shd w:val="clear" w:color="auto" w:fill="FFFFFF"/>
        </w:rPr>
        <w:t xml:space="preserve"> </w:t>
      </w:r>
      <w:r w:rsidRPr="00EF5D72">
        <w:rPr>
          <w:rFonts w:cstheme="minorHAnsi"/>
          <w:shd w:val="clear" w:color="auto" w:fill="FFFFFF"/>
        </w:rPr>
        <w:t>are</w:t>
      </w:r>
      <w:r w:rsidR="00933ED9" w:rsidRPr="00EF5D72">
        <w:rPr>
          <w:rFonts w:cstheme="minorHAnsi"/>
          <w:shd w:val="clear" w:color="auto" w:fill="FFFFFF"/>
        </w:rPr>
        <w:t xml:space="preserve"> </w:t>
      </w:r>
      <w:r w:rsidRPr="00EF5D72">
        <w:rPr>
          <w:rFonts w:cstheme="minorHAnsi"/>
          <w:shd w:val="clear" w:color="auto" w:fill="FFFFFF"/>
        </w:rPr>
        <w:t>set</w:t>
      </w:r>
      <w:r w:rsidR="00933ED9" w:rsidRPr="00EF5D72">
        <w:rPr>
          <w:rFonts w:cstheme="minorHAnsi"/>
          <w:shd w:val="clear" w:color="auto" w:fill="FFFFFF"/>
        </w:rPr>
        <w:t xml:space="preserve"> </w:t>
      </w:r>
      <w:r w:rsidRPr="00EF5D72">
        <w:rPr>
          <w:rFonts w:cstheme="minorHAnsi"/>
          <w:shd w:val="clear" w:color="auto" w:fill="FFFFFF"/>
        </w:rPr>
        <w:t>as</w:t>
      </w:r>
      <w:r w:rsidR="00933ED9" w:rsidRPr="00EF5D72">
        <w:rPr>
          <w:rFonts w:cstheme="minorHAnsi"/>
          <w:shd w:val="clear" w:color="auto" w:fill="FFFFFF"/>
        </w:rPr>
        <w:t xml:space="preserve"> </w:t>
      </w:r>
      <w:r w:rsidRPr="00EF5D72">
        <w:rPr>
          <w:rFonts w:ascii="Cambria Math" w:hAnsi="Cambria Math" w:cs="Cambria Math"/>
          <w:shd w:val="clear" w:color="auto" w:fill="FFFFFF"/>
        </w:rPr>
        <w:t>𝐸</w:t>
      </w:r>
      <w:r w:rsidRPr="00EF5D72">
        <w:rPr>
          <w:rFonts w:cstheme="minorHAnsi"/>
          <w:shd w:val="clear" w:color="auto" w:fill="FFFFFF"/>
        </w:rPr>
        <w:t>(</w:t>
      </w:r>
      <w:r w:rsidR="00933ED9" w:rsidRPr="00EF5D72">
        <w:rPr>
          <w:rFonts w:cstheme="minorHAnsi"/>
          <w:shd w:val="clear" w:color="auto" w:fill="FFFFFF"/>
        </w:rPr>
        <w:t>0)=</w:t>
      </w:r>
      <m:oMath>
        <m:sSubSup>
          <m:sSubSupPr>
            <m:ctrlPr>
              <w:rPr>
                <w:rFonts w:ascii="Cambria Math" w:hAnsi="Cambria Math" w:cstheme="minorHAnsi"/>
                <w:i/>
                <w:shd w:val="clear" w:color="auto" w:fill="FFFFFF"/>
              </w:rPr>
            </m:ctrlPr>
          </m:sSubSupPr>
          <m:e>
            <m:r>
              <w:rPr>
                <w:rFonts w:ascii="Cambria Math" w:hAnsi="Cambria Math" w:cstheme="minorHAnsi"/>
                <w:shd w:val="clear" w:color="auto" w:fill="FFFFFF"/>
              </w:rPr>
              <m:t>r</m:t>
            </m:r>
          </m:e>
          <m:sub>
            <m:r>
              <w:rPr>
                <w:rFonts w:ascii="Cambria Math" w:hAnsi="Cambria Math" w:cstheme="minorHAnsi"/>
                <w:shd w:val="clear" w:color="auto" w:fill="FFFFFF"/>
              </w:rPr>
              <m:t>0</m:t>
            </m:r>
          </m:sub>
          <m:sup>
            <m:r>
              <w:rPr>
                <w:rFonts w:ascii="Cambria Math" w:hAnsi="Cambria Math" w:cstheme="minorHAnsi"/>
                <w:shd w:val="clear" w:color="auto" w:fill="FFFFFF"/>
              </w:rPr>
              <m:t>-1</m:t>
            </m:r>
          </m:sup>
        </m:sSubSup>
        <m:sSub>
          <m:sSubPr>
            <m:ctrlPr>
              <w:rPr>
                <w:rFonts w:ascii="Cambria Math" w:hAnsi="Cambria Math" w:cstheme="minorHAnsi"/>
                <w:i/>
                <w:shd w:val="clear" w:color="auto" w:fill="FFFFFF"/>
              </w:rPr>
            </m:ctrlPr>
          </m:sSubPr>
          <m:e>
            <m:r>
              <w:rPr>
                <w:rFonts w:ascii="Cambria Math" w:hAnsi="Cambria Math" w:cstheme="minorHAnsi"/>
                <w:shd w:val="clear" w:color="auto" w:fill="FFFFFF"/>
              </w:rPr>
              <m:t>E</m:t>
            </m:r>
          </m:e>
          <m:sub>
            <m:r>
              <w:rPr>
                <w:rFonts w:ascii="Cambria Math" w:hAnsi="Cambria Math" w:cstheme="minorHAnsi"/>
                <w:shd w:val="clear" w:color="auto" w:fill="FFFFFF"/>
              </w:rPr>
              <m:t>1</m:t>
            </m:r>
          </m:sub>
        </m:sSub>
      </m:oMath>
      <w:r w:rsidRPr="00EF5D72">
        <w:rPr>
          <w:rFonts w:cstheme="minorHAnsi"/>
          <w:shd w:val="clear" w:color="auto" w:fill="FFFFFF"/>
        </w:rPr>
        <w:t>(0)</w:t>
      </w:r>
      <w:r w:rsidR="00933ED9" w:rsidRPr="00EF5D72">
        <w:rPr>
          <w:rFonts w:cstheme="minorHAnsi"/>
          <w:shd w:val="clear" w:color="auto" w:fill="FFFFFF"/>
        </w:rPr>
        <w:t xml:space="preserve"> </w:t>
      </w:r>
      <w:r w:rsidRPr="00EF5D72">
        <w:rPr>
          <w:rFonts w:cstheme="minorHAnsi"/>
          <w:shd w:val="clear" w:color="auto" w:fill="FFFFFF"/>
        </w:rPr>
        <w:t>and</w:t>
      </w:r>
      <w:r w:rsidR="00933ED9" w:rsidRPr="00EF5D72">
        <w:rPr>
          <w:rFonts w:cstheme="minorHAnsi"/>
          <w:shd w:val="clear" w:color="auto" w:fill="FFFFFF"/>
        </w:rPr>
        <w:t xml:space="preserve"> </w:t>
      </w:r>
      <w:r w:rsidRPr="00EF5D72">
        <w:rPr>
          <w:rFonts w:ascii="Cambria Math" w:hAnsi="Cambria Math" w:cs="Cambria Math"/>
          <w:shd w:val="clear" w:color="auto" w:fill="FFFFFF"/>
        </w:rPr>
        <w:t>𝑃</w:t>
      </w:r>
      <w:r w:rsidRPr="00EF5D72">
        <w:rPr>
          <w:rFonts w:cstheme="minorHAnsi"/>
          <w:shd w:val="clear" w:color="auto" w:fill="FFFFFF"/>
        </w:rPr>
        <w:t>(0)=</w:t>
      </w:r>
      <m:oMath>
        <m:r>
          <w:rPr>
            <w:rFonts w:ascii="Cambria Math" w:hAnsi="Cambria Math" w:cstheme="minorHAnsi"/>
            <w:shd w:val="clear" w:color="auto" w:fill="FFFFFF"/>
          </w:rPr>
          <m:t xml:space="preserve"> </m:t>
        </m:r>
        <m:sSubSup>
          <m:sSubSupPr>
            <m:ctrlPr>
              <w:rPr>
                <w:rFonts w:ascii="Cambria Math" w:hAnsi="Cambria Math" w:cstheme="minorHAnsi"/>
                <w:i/>
                <w:shd w:val="clear" w:color="auto" w:fill="FFFFFF"/>
              </w:rPr>
            </m:ctrlPr>
          </m:sSubSupPr>
          <m:e>
            <m:r>
              <w:rPr>
                <w:rFonts w:ascii="Cambria Math" w:hAnsi="Cambria Math" w:cstheme="minorHAnsi"/>
                <w:shd w:val="clear" w:color="auto" w:fill="FFFFFF"/>
              </w:rPr>
              <m:t>r</m:t>
            </m:r>
          </m:e>
          <m:sub>
            <m:r>
              <w:rPr>
                <w:rFonts w:ascii="Cambria Math" w:hAnsi="Cambria Math" w:cstheme="minorHAnsi"/>
                <w:shd w:val="clear" w:color="auto" w:fill="FFFFFF"/>
              </w:rPr>
              <m:t>0</m:t>
            </m:r>
          </m:sub>
          <m:sup>
            <m:r>
              <w:rPr>
                <w:rFonts w:ascii="Cambria Math" w:hAnsi="Cambria Math" w:cstheme="minorHAnsi"/>
                <w:shd w:val="clear" w:color="auto" w:fill="FFFFFF"/>
              </w:rPr>
              <m:t>-1</m:t>
            </m:r>
          </m:sup>
        </m:sSubSup>
        <m:sSub>
          <m:sSubPr>
            <m:ctrlPr>
              <w:rPr>
                <w:rFonts w:ascii="Cambria Math" w:hAnsi="Cambria Math" w:cstheme="minorHAnsi"/>
                <w:i/>
                <w:shd w:val="clear" w:color="auto" w:fill="FFFFFF"/>
              </w:rPr>
            </m:ctrlPr>
          </m:sSubPr>
          <m:e>
            <m:r>
              <w:rPr>
                <w:rFonts w:ascii="Cambria Math" w:hAnsi="Cambria Math" w:cstheme="minorHAnsi"/>
                <w:shd w:val="clear" w:color="auto" w:fill="FFFFFF"/>
              </w:rPr>
              <m:t>P</m:t>
            </m:r>
          </m:e>
          <m:sub>
            <m:r>
              <w:rPr>
                <w:rFonts w:ascii="Cambria Math" w:hAnsi="Cambria Math" w:cstheme="minorHAnsi"/>
                <w:shd w:val="clear" w:color="auto" w:fill="FFFFFF"/>
              </w:rPr>
              <m:t>1</m:t>
            </m:r>
          </m:sub>
        </m:sSub>
      </m:oMath>
      <w:r w:rsidR="00EE7A20" w:rsidRPr="00EF5D72">
        <w:rPr>
          <w:rFonts w:cstheme="minorHAnsi"/>
          <w:shd w:val="clear" w:color="auto" w:fill="FFFFFF"/>
        </w:rPr>
        <w:t xml:space="preserve">(0), </w:t>
      </w:r>
      <w:r w:rsidRPr="00EF5D72">
        <w:rPr>
          <w:rFonts w:cstheme="minorHAnsi"/>
          <w:shd w:val="clear" w:color="auto" w:fill="FFFFFF"/>
        </w:rPr>
        <w:t>respectively.</w:t>
      </w:r>
      <w:r w:rsidR="00933ED9" w:rsidRPr="00EF5D72">
        <w:rPr>
          <w:rFonts w:cstheme="minorHAnsi"/>
          <w:shd w:val="clear" w:color="auto" w:fill="FFFFFF"/>
        </w:rPr>
        <w:t xml:space="preserve"> </w:t>
      </w:r>
      <w:r w:rsidRPr="00EF5D72">
        <w:rPr>
          <w:rFonts w:cstheme="minorHAnsi"/>
          <w:shd w:val="clear" w:color="auto" w:fill="FFFFFF"/>
        </w:rPr>
        <w:t xml:space="preserve">The initial number of the hospitalized cases </w:t>
      </w:r>
      <w:r w:rsidRPr="00EF5D72">
        <w:rPr>
          <w:rFonts w:ascii="Cambria Math" w:hAnsi="Cambria Math" w:cs="Cambria Math"/>
          <w:shd w:val="clear" w:color="auto" w:fill="FFFFFF"/>
        </w:rPr>
        <w:t>𝐻</w:t>
      </w:r>
      <w:r w:rsidRPr="00EF5D72">
        <w:rPr>
          <w:rFonts w:cstheme="minorHAnsi"/>
          <w:shd w:val="clear" w:color="auto" w:fill="FFFFFF"/>
        </w:rPr>
        <w:t>(0)</w:t>
      </w:r>
      <w:r w:rsidR="00EE7A20" w:rsidRPr="00EF5D72">
        <w:rPr>
          <w:rFonts w:cstheme="minorHAnsi"/>
          <w:shd w:val="clear" w:color="auto" w:fill="FFFFFF"/>
        </w:rPr>
        <w:t xml:space="preserve"> </w:t>
      </w:r>
      <w:r w:rsidRPr="00EF5D72">
        <w:rPr>
          <w:rFonts w:cstheme="minorHAnsi"/>
          <w:shd w:val="clear" w:color="auto" w:fill="FFFFFF"/>
        </w:rPr>
        <w:t>is set as half of the cumulative</w:t>
      </w:r>
      <w:r w:rsidR="00EE7A20" w:rsidRPr="00EF5D72">
        <w:rPr>
          <w:rFonts w:cstheme="minorHAnsi"/>
          <w:shd w:val="clear" w:color="auto" w:fill="FFFFFF"/>
        </w:rPr>
        <w:t xml:space="preserve"> ascertained cases on 8 March since </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D</m:t>
            </m:r>
          </m:e>
          <m:sub>
            <m:r>
              <w:rPr>
                <w:rFonts w:ascii="Cambria Math" w:hAnsi="Cambria Math" w:cstheme="minorHAnsi"/>
                <w:shd w:val="clear" w:color="auto" w:fill="FFFFFF"/>
              </w:rPr>
              <m:t>q</m:t>
            </m:r>
          </m:sub>
        </m:sSub>
      </m:oMath>
      <w:r w:rsidR="00EE7A20" w:rsidRPr="00EF5D72">
        <w:rPr>
          <w:rFonts w:cstheme="minorHAnsi"/>
          <w:shd w:val="clear" w:color="auto" w:fill="FFFFFF"/>
        </w:rPr>
        <w:t>=7 days and there would be more severe cases among the ascertained cases in the early phase of the epidemic.</w:t>
      </w:r>
    </w:p>
    <w:p w14:paraId="57747E3B" w14:textId="1E4314C2" w:rsidR="00933ED9" w:rsidRPr="00EF5D72" w:rsidRDefault="00933ED9" w:rsidP="001E778F">
      <w:pPr>
        <w:rPr>
          <w:rFonts w:cstheme="minorHAnsi"/>
          <w:color w:val="222222"/>
          <w:shd w:val="clear" w:color="auto" w:fill="FFFFFF"/>
        </w:rPr>
      </w:pPr>
      <w:r w:rsidRPr="00EF5D72">
        <w:rPr>
          <w:rFonts w:cstheme="minorHAnsi"/>
          <w:shd w:val="clear" w:color="auto" w:fill="FFFFFF"/>
        </w:rPr>
        <w:t xml:space="preserve">1 </w:t>
      </w:r>
      <w:r w:rsidRPr="00EF5D72">
        <w:rPr>
          <w:rFonts w:cstheme="minorHAnsi"/>
          <w:color w:val="222222"/>
          <w:shd w:val="clear" w:color="auto" w:fill="FFFFFF"/>
        </w:rPr>
        <w:t>Li, R., Pei, S., Chen, B., Song, Y., Zhang, T., Yang, W., &amp; Shaman, J. (2020). Substantial undocumented infection facilitates the rapid dissemination of novel coronavirus (SARS-CoV-2). </w:t>
      </w:r>
      <w:r w:rsidRPr="00EF5D72">
        <w:rPr>
          <w:rFonts w:cstheme="minorHAnsi"/>
          <w:i/>
          <w:iCs/>
          <w:color w:val="222222"/>
          <w:shd w:val="clear" w:color="auto" w:fill="FFFFFF"/>
        </w:rPr>
        <w:t>Science</w:t>
      </w:r>
      <w:r w:rsidRPr="00EF5D72">
        <w:rPr>
          <w:rFonts w:cstheme="minorHAnsi"/>
          <w:color w:val="222222"/>
          <w:shd w:val="clear" w:color="auto" w:fill="FFFFFF"/>
        </w:rPr>
        <w:t>, </w:t>
      </w:r>
      <w:r w:rsidRPr="00EF5D72">
        <w:rPr>
          <w:rFonts w:cstheme="minorHAnsi"/>
          <w:i/>
          <w:iCs/>
          <w:color w:val="222222"/>
          <w:shd w:val="clear" w:color="auto" w:fill="FFFFFF"/>
        </w:rPr>
        <w:t>368</w:t>
      </w:r>
      <w:r w:rsidRPr="00EF5D72">
        <w:rPr>
          <w:rFonts w:cstheme="minorHAnsi"/>
          <w:color w:val="222222"/>
          <w:shd w:val="clear" w:color="auto" w:fill="FFFFFF"/>
        </w:rPr>
        <w:t>(6490), 489-493.</w:t>
      </w:r>
    </w:p>
    <w:p w14:paraId="0E801FFC" w14:textId="340F47AB" w:rsidR="00933ED9" w:rsidRPr="00EF5D72" w:rsidRDefault="00933ED9" w:rsidP="001E778F">
      <w:pPr>
        <w:rPr>
          <w:rFonts w:cstheme="minorHAnsi"/>
          <w:color w:val="222222"/>
          <w:shd w:val="clear" w:color="auto" w:fill="FFFFFF"/>
        </w:rPr>
      </w:pPr>
      <w:r w:rsidRPr="00EF5D72">
        <w:rPr>
          <w:rFonts w:cstheme="minorHAnsi"/>
          <w:color w:val="222222"/>
          <w:shd w:val="clear" w:color="auto" w:fill="FFFFFF"/>
        </w:rPr>
        <w:t xml:space="preserve">2 </w:t>
      </w:r>
      <w:r w:rsidR="00EE7A20" w:rsidRPr="00EF5D72">
        <w:rPr>
          <w:rFonts w:cstheme="minorHAnsi"/>
          <w:color w:val="222222"/>
          <w:shd w:val="clear" w:color="auto" w:fill="FFFFFF"/>
        </w:rPr>
        <w:t>He, X., Lau, E. H., Wu, P., Deng, X., Wang, J., Hao, X., ... &amp; Leung, G. M. (2020). Temporal dynamics in viral shedding and transmissibility of COVID-19. </w:t>
      </w:r>
      <w:r w:rsidR="00EE7A20" w:rsidRPr="00EF5D72">
        <w:rPr>
          <w:rFonts w:cstheme="minorHAnsi"/>
          <w:i/>
          <w:iCs/>
          <w:color w:val="222222"/>
          <w:shd w:val="clear" w:color="auto" w:fill="FFFFFF"/>
        </w:rPr>
        <w:t>Nature medicine</w:t>
      </w:r>
      <w:r w:rsidR="00EE7A20" w:rsidRPr="00EF5D72">
        <w:rPr>
          <w:rFonts w:cstheme="minorHAnsi"/>
          <w:color w:val="222222"/>
          <w:shd w:val="clear" w:color="auto" w:fill="FFFFFF"/>
        </w:rPr>
        <w:t>, </w:t>
      </w:r>
      <w:r w:rsidR="00EE7A20" w:rsidRPr="00EF5D72">
        <w:rPr>
          <w:rFonts w:cstheme="minorHAnsi"/>
          <w:i/>
          <w:iCs/>
          <w:color w:val="222222"/>
          <w:shd w:val="clear" w:color="auto" w:fill="FFFFFF"/>
        </w:rPr>
        <w:t>26</w:t>
      </w:r>
      <w:r w:rsidR="00EE7A20" w:rsidRPr="00EF5D72">
        <w:rPr>
          <w:rFonts w:cstheme="minorHAnsi"/>
          <w:color w:val="222222"/>
          <w:shd w:val="clear" w:color="auto" w:fill="FFFFFF"/>
        </w:rPr>
        <w:t>(5), 672-675.</w:t>
      </w:r>
    </w:p>
    <w:p w14:paraId="327233B9" w14:textId="63F3B0DB" w:rsidR="00933ED9" w:rsidRPr="00EF5D72" w:rsidRDefault="00933ED9" w:rsidP="001E778F">
      <w:pPr>
        <w:rPr>
          <w:rFonts w:cstheme="minorHAnsi"/>
          <w:color w:val="222222"/>
          <w:shd w:val="clear" w:color="auto" w:fill="FFFFFF"/>
        </w:rPr>
      </w:pPr>
      <w:r w:rsidRPr="00EF5D72">
        <w:rPr>
          <w:rFonts w:cstheme="minorHAnsi"/>
          <w:color w:val="222222"/>
          <w:shd w:val="clear" w:color="auto" w:fill="FFFFFF"/>
        </w:rPr>
        <w:t xml:space="preserve">3 </w:t>
      </w:r>
      <w:r w:rsidR="00875893" w:rsidRPr="00EF5D72">
        <w:rPr>
          <w:rFonts w:cstheme="minorHAnsi"/>
          <w:color w:val="222222"/>
          <w:shd w:val="clear" w:color="auto" w:fill="FFFFFF"/>
        </w:rPr>
        <w:t>Li, Q., Guan, X., Wu, P., Wang, X., Zhou, L., Tong, Y., ... &amp; Feng, Z. (2020). Early transmission dynamics in Wuhan, China, of novel coronavirus–infected pneumonia. </w:t>
      </w:r>
      <w:r w:rsidR="00875893" w:rsidRPr="00EF5D72">
        <w:rPr>
          <w:rFonts w:cstheme="minorHAnsi"/>
          <w:i/>
          <w:iCs/>
          <w:color w:val="222222"/>
          <w:shd w:val="clear" w:color="auto" w:fill="FFFFFF"/>
        </w:rPr>
        <w:t>New England journal of medicine</w:t>
      </w:r>
      <w:r w:rsidR="00875893" w:rsidRPr="00EF5D72">
        <w:rPr>
          <w:rFonts w:cstheme="minorHAnsi"/>
          <w:color w:val="222222"/>
          <w:shd w:val="clear" w:color="auto" w:fill="FFFFFF"/>
        </w:rPr>
        <w:t>.</w:t>
      </w:r>
    </w:p>
    <w:p w14:paraId="5BA8F0D8" w14:textId="1662F4CE" w:rsidR="00EE7A20" w:rsidRPr="00EF5D72" w:rsidRDefault="00EE7A20" w:rsidP="001E778F">
      <w:pPr>
        <w:rPr>
          <w:rFonts w:cstheme="minorHAnsi"/>
          <w:color w:val="222222"/>
          <w:shd w:val="clear" w:color="auto" w:fill="FFFFFF"/>
        </w:rPr>
      </w:pPr>
      <w:r w:rsidRPr="00EF5D72">
        <w:rPr>
          <w:rFonts w:cstheme="minorHAnsi"/>
          <w:color w:val="222222"/>
          <w:shd w:val="clear" w:color="auto" w:fill="FFFFFF"/>
        </w:rPr>
        <w:t xml:space="preserve">4 </w:t>
      </w:r>
      <w:r w:rsidR="00875893" w:rsidRPr="00EF5D72">
        <w:rPr>
          <w:rFonts w:cstheme="minorHAnsi"/>
          <w:color w:val="222222"/>
          <w:shd w:val="clear" w:color="auto" w:fill="FFFFFF"/>
        </w:rPr>
        <w:t xml:space="preserve">Ferretti, L., </w:t>
      </w:r>
      <w:proofErr w:type="spellStart"/>
      <w:r w:rsidR="00875893" w:rsidRPr="00EF5D72">
        <w:rPr>
          <w:rFonts w:cstheme="minorHAnsi"/>
          <w:color w:val="222222"/>
          <w:shd w:val="clear" w:color="auto" w:fill="FFFFFF"/>
        </w:rPr>
        <w:t>Wymant</w:t>
      </w:r>
      <w:proofErr w:type="spellEnd"/>
      <w:r w:rsidR="00875893" w:rsidRPr="00EF5D72">
        <w:rPr>
          <w:rFonts w:cstheme="minorHAnsi"/>
          <w:color w:val="222222"/>
          <w:shd w:val="clear" w:color="auto" w:fill="FFFFFF"/>
        </w:rPr>
        <w:t xml:space="preserve">, C., Kendall, M., Zhao, L., </w:t>
      </w:r>
      <w:proofErr w:type="spellStart"/>
      <w:r w:rsidR="00875893" w:rsidRPr="00EF5D72">
        <w:rPr>
          <w:rFonts w:cstheme="minorHAnsi"/>
          <w:color w:val="222222"/>
          <w:shd w:val="clear" w:color="auto" w:fill="FFFFFF"/>
        </w:rPr>
        <w:t>Nurtay</w:t>
      </w:r>
      <w:proofErr w:type="spellEnd"/>
      <w:r w:rsidR="00875893" w:rsidRPr="00EF5D72">
        <w:rPr>
          <w:rFonts w:cstheme="minorHAnsi"/>
          <w:color w:val="222222"/>
          <w:shd w:val="clear" w:color="auto" w:fill="FFFFFF"/>
        </w:rPr>
        <w:t xml:space="preserve">, A., </w:t>
      </w:r>
      <w:proofErr w:type="spellStart"/>
      <w:r w:rsidR="00875893" w:rsidRPr="00EF5D72">
        <w:rPr>
          <w:rFonts w:cstheme="minorHAnsi"/>
          <w:color w:val="222222"/>
          <w:shd w:val="clear" w:color="auto" w:fill="FFFFFF"/>
        </w:rPr>
        <w:t>Abeler-Dörner</w:t>
      </w:r>
      <w:proofErr w:type="spellEnd"/>
      <w:r w:rsidR="00875893" w:rsidRPr="00EF5D72">
        <w:rPr>
          <w:rFonts w:cstheme="minorHAnsi"/>
          <w:color w:val="222222"/>
          <w:shd w:val="clear" w:color="auto" w:fill="FFFFFF"/>
        </w:rPr>
        <w:t>, L., ... &amp; Fraser, C. (2020). Quantifying SARS-CoV-2 transmission suggests epidemic control with digital contact tracing. </w:t>
      </w:r>
      <w:r w:rsidR="00875893" w:rsidRPr="00EF5D72">
        <w:rPr>
          <w:rFonts w:cstheme="minorHAnsi"/>
          <w:i/>
          <w:iCs/>
          <w:color w:val="222222"/>
          <w:shd w:val="clear" w:color="auto" w:fill="FFFFFF"/>
        </w:rPr>
        <w:t>Science</w:t>
      </w:r>
      <w:r w:rsidR="00875893" w:rsidRPr="00EF5D72">
        <w:rPr>
          <w:rFonts w:cstheme="minorHAnsi"/>
          <w:color w:val="222222"/>
          <w:shd w:val="clear" w:color="auto" w:fill="FFFFFF"/>
        </w:rPr>
        <w:t>, </w:t>
      </w:r>
      <w:r w:rsidR="00875893" w:rsidRPr="00EF5D72">
        <w:rPr>
          <w:rFonts w:cstheme="minorHAnsi"/>
          <w:i/>
          <w:iCs/>
          <w:color w:val="222222"/>
          <w:shd w:val="clear" w:color="auto" w:fill="FFFFFF"/>
        </w:rPr>
        <w:t>368</w:t>
      </w:r>
      <w:r w:rsidR="00875893" w:rsidRPr="00EF5D72">
        <w:rPr>
          <w:rFonts w:cstheme="minorHAnsi"/>
          <w:color w:val="222222"/>
          <w:shd w:val="clear" w:color="auto" w:fill="FFFFFF"/>
        </w:rPr>
        <w:t>(6491).</w:t>
      </w:r>
    </w:p>
    <w:p w14:paraId="2B2C324C" w14:textId="6845E181" w:rsidR="00EE7A20" w:rsidRPr="00EF5D72" w:rsidRDefault="00EE7A20" w:rsidP="001E778F">
      <w:pPr>
        <w:rPr>
          <w:rFonts w:cstheme="minorHAnsi"/>
          <w:color w:val="222222"/>
          <w:shd w:val="clear" w:color="auto" w:fill="FFFFFF"/>
        </w:rPr>
      </w:pPr>
      <w:r w:rsidRPr="00EF5D72">
        <w:rPr>
          <w:rFonts w:cstheme="minorHAnsi"/>
          <w:color w:val="222222"/>
          <w:shd w:val="clear" w:color="auto" w:fill="FFFFFF"/>
        </w:rPr>
        <w:t xml:space="preserve">5 </w:t>
      </w:r>
      <w:r w:rsidR="00875893" w:rsidRPr="00EF5D72">
        <w:rPr>
          <w:rFonts w:cstheme="minorHAnsi"/>
          <w:color w:val="222222"/>
          <w:shd w:val="clear" w:color="auto" w:fill="FFFFFF"/>
        </w:rPr>
        <w:t>Hao, X., Cheng, S., Wu, D., Wu, T., Lin, X., &amp; Wang, C. (2020). Reconstruction of the full transmission dynamics of COVID-19 in Wuhan. </w:t>
      </w:r>
      <w:r w:rsidR="00875893" w:rsidRPr="00EF5D72">
        <w:rPr>
          <w:rFonts w:cstheme="minorHAnsi"/>
          <w:i/>
          <w:iCs/>
          <w:color w:val="222222"/>
          <w:shd w:val="clear" w:color="auto" w:fill="FFFFFF"/>
        </w:rPr>
        <w:t>Nature</w:t>
      </w:r>
      <w:r w:rsidR="00875893" w:rsidRPr="00EF5D72">
        <w:rPr>
          <w:rFonts w:cstheme="minorHAnsi"/>
          <w:color w:val="222222"/>
          <w:shd w:val="clear" w:color="auto" w:fill="FFFFFF"/>
        </w:rPr>
        <w:t>, </w:t>
      </w:r>
      <w:r w:rsidR="00875893" w:rsidRPr="00EF5D72">
        <w:rPr>
          <w:rFonts w:cstheme="minorHAnsi"/>
          <w:i/>
          <w:iCs/>
          <w:color w:val="222222"/>
          <w:shd w:val="clear" w:color="auto" w:fill="FFFFFF"/>
        </w:rPr>
        <w:t>584</w:t>
      </w:r>
      <w:r w:rsidR="00875893" w:rsidRPr="00EF5D72">
        <w:rPr>
          <w:rFonts w:cstheme="minorHAnsi"/>
          <w:color w:val="222222"/>
          <w:shd w:val="clear" w:color="auto" w:fill="FFFFFF"/>
        </w:rPr>
        <w:t>(7821), 420-424.</w:t>
      </w:r>
    </w:p>
    <w:p w14:paraId="17784A21" w14:textId="1467C1FF" w:rsidR="00875893" w:rsidRPr="00EF5D72" w:rsidRDefault="00875893" w:rsidP="00875893">
      <w:pPr>
        <w:rPr>
          <w:rFonts w:cstheme="minorHAnsi"/>
          <w:color w:val="222222"/>
          <w:shd w:val="clear" w:color="auto" w:fill="FFFFFF"/>
        </w:rPr>
      </w:pPr>
      <w:r w:rsidRPr="00EF5D72">
        <w:rPr>
          <w:rFonts w:cstheme="minorHAnsi"/>
          <w:color w:val="222222"/>
          <w:shd w:val="clear" w:color="auto" w:fill="FFFFFF"/>
        </w:rPr>
        <w:t>6 Garg S. Hospitalization rates and characteristics of patients hospitalized with laboratory-confirmed coronavirus disease 2019—COVID-NET, 14 States, March 1–30, 2020. MMWR Morbidity and mortality weekly report. 2020;69.</w:t>
      </w:r>
    </w:p>
    <w:p w14:paraId="5BE8F897" w14:textId="2EEF2667" w:rsidR="00875893" w:rsidRPr="00EF5D72" w:rsidRDefault="00875893" w:rsidP="00875893">
      <w:pPr>
        <w:rPr>
          <w:rFonts w:cstheme="minorHAnsi"/>
          <w:color w:val="222222"/>
          <w:shd w:val="clear" w:color="auto" w:fill="FFFFFF"/>
        </w:rPr>
      </w:pPr>
      <w:r w:rsidRPr="00EF5D72">
        <w:rPr>
          <w:rFonts w:cstheme="minorHAnsi"/>
          <w:color w:val="222222"/>
          <w:shd w:val="clear" w:color="auto" w:fill="FFFFFF"/>
        </w:rPr>
        <w:t>7 Wang D, Hu B, Hu C, et al. Clinical characteristics of 138 hospitalized patients with 2019 novel coronavirus–infected pneumonia in Wuhan, China. Jama. 2020;323(11):1061-1069.</w:t>
      </w:r>
    </w:p>
    <w:p w14:paraId="00B10EC1" w14:textId="62B9C7FD" w:rsidR="00875893" w:rsidRPr="00EF5D72" w:rsidRDefault="00875893" w:rsidP="001E778F">
      <w:pPr>
        <w:rPr>
          <w:rFonts w:cstheme="minorHAnsi"/>
          <w:color w:val="222222"/>
          <w:shd w:val="clear" w:color="auto" w:fill="FFFFFF"/>
        </w:rPr>
      </w:pPr>
      <w:r w:rsidRPr="00EF5D72">
        <w:rPr>
          <w:rFonts w:cstheme="minorHAnsi"/>
          <w:color w:val="222222"/>
          <w:shd w:val="clear" w:color="auto" w:fill="FFFFFF"/>
        </w:rPr>
        <w:t xml:space="preserve">8 </w:t>
      </w:r>
      <w:proofErr w:type="spellStart"/>
      <w:r w:rsidR="00AD5087" w:rsidRPr="00AD5087">
        <w:rPr>
          <w:rFonts w:cstheme="minorHAnsi"/>
          <w:color w:val="222222"/>
          <w:shd w:val="clear" w:color="auto" w:fill="FFFFFF"/>
        </w:rPr>
        <w:t>Rahmandad</w:t>
      </w:r>
      <w:proofErr w:type="spellEnd"/>
      <w:r w:rsidR="00AD5087" w:rsidRPr="00AD5087">
        <w:rPr>
          <w:rFonts w:cstheme="minorHAnsi"/>
          <w:color w:val="222222"/>
          <w:shd w:val="clear" w:color="auto" w:fill="FFFFFF"/>
        </w:rPr>
        <w:t xml:space="preserve">, H., Lim, T. Y., &amp; </w:t>
      </w:r>
      <w:proofErr w:type="spellStart"/>
      <w:r w:rsidR="00AD5087" w:rsidRPr="00AD5087">
        <w:rPr>
          <w:rFonts w:cstheme="minorHAnsi"/>
          <w:color w:val="222222"/>
          <w:shd w:val="clear" w:color="auto" w:fill="FFFFFF"/>
        </w:rPr>
        <w:t>Sterman</w:t>
      </w:r>
      <w:proofErr w:type="spellEnd"/>
      <w:r w:rsidR="00AD5087" w:rsidRPr="00AD5087">
        <w:rPr>
          <w:rFonts w:cstheme="minorHAnsi"/>
          <w:color w:val="222222"/>
          <w:shd w:val="clear" w:color="auto" w:fill="FFFFFF"/>
        </w:rPr>
        <w:t>, J. (2020). Estimating COVID-19 under-reporting across 86 nations: implications for projections and control. Available at SSRN 3635047.</w:t>
      </w:r>
    </w:p>
    <w:p w14:paraId="5A27FFAF" w14:textId="77777777" w:rsidR="00875893" w:rsidRPr="00EF5D72" w:rsidRDefault="00875893" w:rsidP="001E778F">
      <w:pPr>
        <w:rPr>
          <w:rFonts w:cstheme="minorHAnsi"/>
          <w:color w:val="222222"/>
          <w:shd w:val="clear" w:color="auto" w:fill="FFFFFF"/>
        </w:rPr>
      </w:pPr>
    </w:p>
    <w:p w14:paraId="4E925CCA" w14:textId="70BB9B3E" w:rsidR="001E778F" w:rsidRPr="00EF5D72" w:rsidRDefault="001E778F" w:rsidP="001E778F">
      <w:pPr>
        <w:rPr>
          <w:rFonts w:cstheme="minorHAnsi"/>
          <w:b/>
          <w:bCs/>
          <w:shd w:val="clear" w:color="auto" w:fill="FFFFFF"/>
        </w:rPr>
      </w:pPr>
      <w:r w:rsidRPr="00EF5D72">
        <w:rPr>
          <w:rFonts w:cstheme="minorHAnsi"/>
          <w:b/>
          <w:bCs/>
          <w:shd w:val="clear" w:color="auto" w:fill="FFFFFF"/>
        </w:rPr>
        <w:t>14 Page 17, lines 284-285 -the authors assume an isolation period of 30 days, but don't provide justification for this assumption (this seems a long period to assume). Further, the authors say that this choice has no effect on model fitting or estimates. Can the authors explain why?</w:t>
      </w:r>
    </w:p>
    <w:p w14:paraId="0012AC82" w14:textId="4A37171A" w:rsidR="00E30E17" w:rsidRDefault="00E30E17" w:rsidP="001E778F">
      <w:pPr>
        <w:rPr>
          <w:rFonts w:cstheme="minorHAnsi"/>
          <w:shd w:val="clear" w:color="auto" w:fill="FFFFFF"/>
        </w:rPr>
      </w:pPr>
      <w:r>
        <w:rPr>
          <w:rFonts w:cstheme="minorHAnsi"/>
          <w:shd w:val="clear" w:color="auto" w:fill="FFFFFF"/>
        </w:rPr>
        <w:t>We assume the same isolation period of 30 days as what was successfully applied in the SAPHIRE modeling for Wuhan, China</w:t>
      </w:r>
      <w:r>
        <w:rPr>
          <w:rFonts w:cstheme="minorHAnsi"/>
          <w:shd w:val="clear" w:color="auto" w:fill="FFFFFF"/>
          <w:vertAlign w:val="superscript"/>
        </w:rPr>
        <w:t>1</w:t>
      </w:r>
      <w:r>
        <w:rPr>
          <w:rFonts w:cstheme="minorHAnsi"/>
          <w:shd w:val="clear" w:color="auto" w:fill="FFFFFF"/>
        </w:rPr>
        <w:t xml:space="preserve"> since we assumed that the hospital stay </w:t>
      </w:r>
      <w:r w:rsidR="00EA08DE">
        <w:rPr>
          <w:rFonts w:cstheme="minorHAnsi"/>
          <w:shd w:val="clear" w:color="auto" w:fill="FFFFFF"/>
        </w:rPr>
        <w:t>would be similar in India and in Wuhan at</w:t>
      </w:r>
      <w:r w:rsidR="00EA08DE" w:rsidRPr="00EA08DE">
        <w:rPr>
          <w:rFonts w:cstheme="minorHAnsi"/>
          <w:shd w:val="clear" w:color="auto" w:fill="FFFFFF"/>
        </w:rPr>
        <w:t xml:space="preserve"> </w:t>
      </w:r>
      <w:r w:rsidR="00EA08DE">
        <w:rPr>
          <w:rFonts w:cstheme="minorHAnsi"/>
          <w:shd w:val="clear" w:color="auto" w:fill="FFFFFF"/>
        </w:rPr>
        <w:t>the early stage of pandemic and this choice has no effect on model fitting procedure and estimates.</w:t>
      </w:r>
      <w:r w:rsidR="00EA08DE" w:rsidRPr="00EA08DE">
        <w:rPr>
          <w:rFonts w:cstheme="minorHAnsi"/>
          <w:shd w:val="clear" w:color="auto" w:fill="FFFFFF"/>
        </w:rPr>
        <w:t xml:space="preserve"> </w:t>
      </w:r>
      <w:r w:rsidR="00EA08DE" w:rsidRPr="00EF5D72">
        <w:rPr>
          <w:rFonts w:cstheme="minorHAnsi"/>
          <w:shd w:val="clear" w:color="auto" w:fill="FFFFFF"/>
        </w:rPr>
        <w:t>Based on a more relevant publication investigating the hospital stay in Karnataka, India</w:t>
      </w:r>
      <w:r w:rsidR="00EA08DE">
        <w:rPr>
          <w:rFonts w:cstheme="minorHAnsi"/>
          <w:shd w:val="clear" w:color="auto" w:fill="FFFFFF"/>
          <w:vertAlign w:val="superscript"/>
        </w:rPr>
        <w:t>2</w:t>
      </w:r>
      <w:r w:rsidR="00EA08DE" w:rsidRPr="00EF5D72">
        <w:rPr>
          <w:rFonts w:cstheme="minorHAnsi"/>
          <w:shd w:val="clear" w:color="auto" w:fill="FFFFFF"/>
        </w:rPr>
        <w:t xml:space="preserve">, we changed the assumed isolation period in hospital </w:t>
      </w:r>
      <w:r w:rsidR="00AD5087">
        <w:rPr>
          <w:rFonts w:cstheme="minorHAnsi"/>
          <w:shd w:val="clear" w:color="auto" w:fill="FFFFFF"/>
        </w:rPr>
        <w:t>to</w:t>
      </w:r>
      <w:r w:rsidR="00EA08DE" w:rsidRPr="00EF5D72">
        <w:rPr>
          <w:rFonts w:cstheme="minorHAnsi"/>
          <w:shd w:val="clear" w:color="auto" w:fill="FFFFFF"/>
        </w:rPr>
        <w:t xml:space="preserve"> 17 days and updated the results</w:t>
      </w:r>
      <w:r w:rsidR="00EA08DE">
        <w:rPr>
          <w:rFonts w:cstheme="minorHAnsi"/>
          <w:shd w:val="clear" w:color="auto" w:fill="FFFFFF"/>
        </w:rPr>
        <w:t xml:space="preserve"> in the manuscript.</w:t>
      </w:r>
    </w:p>
    <w:p w14:paraId="683F7F6C" w14:textId="050E8338" w:rsidR="001E778F" w:rsidRDefault="00EA08DE" w:rsidP="001E778F">
      <w:pPr>
        <w:rPr>
          <w:rFonts w:cstheme="minorHAnsi"/>
          <w:shd w:val="clear" w:color="auto" w:fill="FFFFFF"/>
        </w:rPr>
      </w:pPr>
      <w:r>
        <w:rPr>
          <w:rFonts w:cstheme="minorHAnsi"/>
          <w:shd w:val="clear" w:color="auto" w:fill="FFFFFF"/>
        </w:rPr>
        <w:t xml:space="preserve">To explain why we stated </w:t>
      </w:r>
      <w:r w:rsidRPr="00EA08DE">
        <w:rPr>
          <w:rFonts w:cstheme="minorHAnsi"/>
          <w:shd w:val="clear" w:color="auto" w:fill="FFFFFF"/>
        </w:rPr>
        <w:t>this choice has no effect on model fitting or estimates</w:t>
      </w:r>
      <w:r>
        <w:rPr>
          <w:rFonts w:cstheme="minorHAnsi"/>
          <w:shd w:val="clear" w:color="auto" w:fill="FFFFFF"/>
        </w:rPr>
        <w:t>, w</w:t>
      </w:r>
      <w:r w:rsidR="00051A30" w:rsidRPr="00EF5D72">
        <w:rPr>
          <w:rFonts w:cstheme="minorHAnsi"/>
          <w:shd w:val="clear" w:color="auto" w:fill="FFFFFF"/>
        </w:rPr>
        <w:t>e</w:t>
      </w:r>
      <w:r w:rsidR="001E778F" w:rsidRPr="00EF5D72">
        <w:rPr>
          <w:rFonts w:cstheme="minorHAnsi"/>
          <w:shd w:val="clear" w:color="auto" w:fill="FFFFFF"/>
        </w:rPr>
        <w:t xml:space="preserve"> fitted the daily new cases </w:t>
      </w:r>
      <w:r w:rsidR="00E7626C" w:rsidRPr="00EF5D72">
        <w:rPr>
          <w:rFonts w:cstheme="minorHAnsi"/>
          <w:shd w:val="clear" w:color="auto" w:fill="FFFFFF"/>
        </w:rPr>
        <w:t xml:space="preserve">and estimated means of daily new cases for each day and assumed the </w:t>
      </w:r>
      <w:r w:rsidR="00E7626C" w:rsidRPr="00EF5D72">
        <w:rPr>
          <w:rFonts w:cstheme="minorHAnsi"/>
          <w:shd w:val="clear" w:color="auto" w:fill="FFFFFF"/>
        </w:rPr>
        <w:lastRenderedPageBreak/>
        <w:t xml:space="preserve">observed daily cases follow a Poisson distribution with the estimated mean as its parameter. </w:t>
      </w:r>
      <w:r w:rsidR="00051A30" w:rsidRPr="00EF5D72">
        <w:rPr>
          <w:rFonts w:cstheme="minorHAnsi"/>
          <w:shd w:val="clear" w:color="auto" w:fill="FFFFFF"/>
        </w:rPr>
        <w:t>A</w:t>
      </w:r>
      <w:r w:rsidR="001E778F" w:rsidRPr="00EF5D72">
        <w:rPr>
          <w:rFonts w:cstheme="minorHAnsi"/>
          <w:shd w:val="clear" w:color="auto" w:fill="FFFFFF"/>
        </w:rPr>
        <w:t>ccording to the schematic diagram (Figure 3) for the SAPHIRE model</w:t>
      </w:r>
      <w:r w:rsidR="00051A30" w:rsidRPr="00EF5D72">
        <w:rPr>
          <w:rFonts w:cstheme="minorHAnsi"/>
          <w:shd w:val="clear" w:color="auto" w:fill="FFFFFF"/>
        </w:rPr>
        <w:t xml:space="preserve">, </w:t>
      </w:r>
      <w:r w:rsidR="00E7626C" w:rsidRPr="00EF5D72">
        <w:rPr>
          <w:rFonts w:cstheme="minorHAnsi"/>
          <w:shd w:val="clear" w:color="auto" w:fill="FFFFFF"/>
        </w:rPr>
        <w:t xml:space="preserve">the cases in hospital and deaths have no contribute to the new cases onset, therefore </w:t>
      </w:r>
      <w:r w:rsidR="00051A30" w:rsidRPr="00EF5D72">
        <w:rPr>
          <w:rFonts w:cstheme="minorHAnsi"/>
          <w:shd w:val="clear" w:color="auto" w:fill="FFFFFF"/>
        </w:rPr>
        <w:t>the estimated mean of daily new cases only depends on the 5 compartments: susceptible (S), exposed (E), pre-symptomatic infectious (P), ascertained infectious (I) and unascertained infectious (A)</w:t>
      </w:r>
      <w:r w:rsidR="00E7626C" w:rsidRPr="00EF5D72">
        <w:rPr>
          <w:rFonts w:cstheme="minorHAnsi"/>
          <w:shd w:val="clear" w:color="auto" w:fill="FFFFFF"/>
        </w:rPr>
        <w:t>, and all parameters except for the isolation period in hospital</w:t>
      </w:r>
      <w:r w:rsidR="00051A30" w:rsidRPr="00EF5D72">
        <w:rPr>
          <w:rFonts w:cstheme="minorHAnsi"/>
          <w:shd w:val="clear" w:color="auto" w:fill="FFFFFF"/>
        </w:rPr>
        <w:t xml:space="preserve">. Thus, we state that “this parameter has no effect on the model fitting procedure, or the final parameter estimate”. </w:t>
      </w:r>
    </w:p>
    <w:p w14:paraId="18CCA395" w14:textId="2CB031EE" w:rsidR="00EA08DE" w:rsidRPr="00EA08DE" w:rsidRDefault="00EA08DE" w:rsidP="001E778F">
      <w:pPr>
        <w:rPr>
          <w:rFonts w:cstheme="minorHAnsi"/>
          <w:color w:val="222222"/>
          <w:shd w:val="clear" w:color="auto" w:fill="FFFFFF"/>
        </w:rPr>
      </w:pPr>
      <w:r>
        <w:rPr>
          <w:rFonts w:cstheme="minorHAnsi"/>
          <w:shd w:val="clear" w:color="auto" w:fill="FFFFFF"/>
        </w:rPr>
        <w:t xml:space="preserve">1 </w:t>
      </w:r>
      <w:r w:rsidRPr="00EF5D72">
        <w:rPr>
          <w:rFonts w:cstheme="minorHAnsi"/>
          <w:color w:val="222222"/>
          <w:shd w:val="clear" w:color="auto" w:fill="FFFFFF"/>
        </w:rPr>
        <w:t>Hao, X., Cheng, S., Wu, D., Wu, T., Lin, X., &amp; Wang, C. (2020). Reconstruction of the full transmission dynamics of COVID-19 in Wuhan. </w:t>
      </w:r>
      <w:r w:rsidRPr="00EF5D72">
        <w:rPr>
          <w:rFonts w:cstheme="minorHAnsi"/>
          <w:i/>
          <w:iCs/>
          <w:color w:val="222222"/>
          <w:shd w:val="clear" w:color="auto" w:fill="FFFFFF"/>
        </w:rPr>
        <w:t>Nature</w:t>
      </w:r>
      <w:r w:rsidRPr="00EF5D72">
        <w:rPr>
          <w:rFonts w:cstheme="minorHAnsi"/>
          <w:color w:val="222222"/>
          <w:shd w:val="clear" w:color="auto" w:fill="FFFFFF"/>
        </w:rPr>
        <w:t>, </w:t>
      </w:r>
      <w:r w:rsidRPr="00EF5D72">
        <w:rPr>
          <w:rFonts w:cstheme="minorHAnsi"/>
          <w:i/>
          <w:iCs/>
          <w:color w:val="222222"/>
          <w:shd w:val="clear" w:color="auto" w:fill="FFFFFF"/>
        </w:rPr>
        <w:t>584</w:t>
      </w:r>
      <w:r w:rsidRPr="00EF5D72">
        <w:rPr>
          <w:rFonts w:cstheme="minorHAnsi"/>
          <w:color w:val="222222"/>
          <w:shd w:val="clear" w:color="auto" w:fill="FFFFFF"/>
        </w:rPr>
        <w:t>(7821), 420-424.</w:t>
      </w:r>
    </w:p>
    <w:p w14:paraId="0989E514" w14:textId="4ACA34AA" w:rsidR="000A5402" w:rsidRPr="00EF5D72" w:rsidRDefault="00EA08DE" w:rsidP="001E778F">
      <w:pPr>
        <w:rPr>
          <w:rFonts w:cstheme="minorHAnsi"/>
          <w:shd w:val="clear" w:color="auto" w:fill="FFFFFF"/>
        </w:rPr>
      </w:pPr>
      <w:r>
        <w:rPr>
          <w:rFonts w:cstheme="minorHAnsi"/>
          <w:shd w:val="clear" w:color="auto" w:fill="FFFFFF"/>
        </w:rPr>
        <w:t>2</w:t>
      </w:r>
      <w:r w:rsidR="000A5402" w:rsidRPr="00EF5D72">
        <w:rPr>
          <w:rFonts w:cstheme="minorHAnsi"/>
          <w:shd w:val="clear" w:color="auto" w:fill="FFFFFF"/>
        </w:rPr>
        <w:t xml:space="preserve"> </w:t>
      </w:r>
      <w:r w:rsidR="000A5402" w:rsidRPr="00EF5D72">
        <w:rPr>
          <w:rFonts w:cstheme="minorHAnsi"/>
          <w:color w:val="222222"/>
          <w:shd w:val="clear" w:color="auto" w:fill="FFFFFF"/>
        </w:rPr>
        <w:t xml:space="preserve">Mishra, V., Burma, A. D., Das, S. K., </w:t>
      </w:r>
      <w:proofErr w:type="spellStart"/>
      <w:r w:rsidR="000A5402" w:rsidRPr="00EF5D72">
        <w:rPr>
          <w:rFonts w:cstheme="minorHAnsi"/>
          <w:color w:val="222222"/>
          <w:shd w:val="clear" w:color="auto" w:fill="FFFFFF"/>
        </w:rPr>
        <w:t>Parivallal</w:t>
      </w:r>
      <w:proofErr w:type="spellEnd"/>
      <w:r w:rsidR="000A5402" w:rsidRPr="00EF5D72">
        <w:rPr>
          <w:rFonts w:cstheme="minorHAnsi"/>
          <w:color w:val="222222"/>
          <w:shd w:val="clear" w:color="auto" w:fill="FFFFFF"/>
        </w:rPr>
        <w:t xml:space="preserve">, M. B., </w:t>
      </w:r>
      <w:proofErr w:type="spellStart"/>
      <w:r w:rsidR="000A5402" w:rsidRPr="00EF5D72">
        <w:rPr>
          <w:rFonts w:cstheme="minorHAnsi"/>
          <w:color w:val="222222"/>
          <w:shd w:val="clear" w:color="auto" w:fill="FFFFFF"/>
        </w:rPr>
        <w:t>Amudhan</w:t>
      </w:r>
      <w:proofErr w:type="spellEnd"/>
      <w:r w:rsidR="000A5402" w:rsidRPr="00EF5D72">
        <w:rPr>
          <w:rFonts w:cstheme="minorHAnsi"/>
          <w:color w:val="222222"/>
          <w:shd w:val="clear" w:color="auto" w:fill="FFFFFF"/>
        </w:rPr>
        <w:t>, S., &amp; Rao, G. N. (2020). COVID-19-hospitalized patients in Karnataka: survival and stay characteristics. </w:t>
      </w:r>
      <w:r w:rsidR="000A5402" w:rsidRPr="00EF5D72">
        <w:rPr>
          <w:rFonts w:cstheme="minorHAnsi"/>
          <w:i/>
          <w:iCs/>
          <w:color w:val="222222"/>
          <w:shd w:val="clear" w:color="auto" w:fill="FFFFFF"/>
        </w:rPr>
        <w:t>Indian journal of public health</w:t>
      </w:r>
      <w:r w:rsidR="000A5402" w:rsidRPr="00EF5D72">
        <w:rPr>
          <w:rFonts w:cstheme="minorHAnsi"/>
          <w:color w:val="222222"/>
          <w:shd w:val="clear" w:color="auto" w:fill="FFFFFF"/>
        </w:rPr>
        <w:t>, </w:t>
      </w:r>
      <w:r w:rsidR="000A5402" w:rsidRPr="00EF5D72">
        <w:rPr>
          <w:rFonts w:cstheme="minorHAnsi"/>
          <w:i/>
          <w:iCs/>
          <w:color w:val="222222"/>
          <w:shd w:val="clear" w:color="auto" w:fill="FFFFFF"/>
        </w:rPr>
        <w:t>64</w:t>
      </w:r>
      <w:r w:rsidR="000A5402" w:rsidRPr="00EF5D72">
        <w:rPr>
          <w:rFonts w:cstheme="minorHAnsi"/>
          <w:color w:val="222222"/>
          <w:shd w:val="clear" w:color="auto" w:fill="FFFFFF"/>
        </w:rPr>
        <w:t>(6), 221.</w:t>
      </w:r>
    </w:p>
    <w:p w14:paraId="748AFC84" w14:textId="13064B9E" w:rsidR="00525F03" w:rsidRPr="00EF5D72" w:rsidRDefault="00525F03" w:rsidP="001E778F">
      <w:pPr>
        <w:rPr>
          <w:rFonts w:cstheme="minorHAnsi"/>
        </w:rPr>
      </w:pPr>
    </w:p>
    <w:p w14:paraId="738FA305" w14:textId="46543F08" w:rsidR="00525F03" w:rsidRPr="00EF5D72" w:rsidRDefault="00525F03" w:rsidP="001E778F">
      <w:pPr>
        <w:rPr>
          <w:rFonts w:cstheme="minorHAnsi"/>
          <w:b/>
          <w:bCs/>
          <w:shd w:val="clear" w:color="auto" w:fill="FFFFFF"/>
        </w:rPr>
      </w:pPr>
      <w:r w:rsidRPr="00EF5D72">
        <w:rPr>
          <w:rFonts w:cstheme="minorHAnsi"/>
          <w:b/>
          <w:bCs/>
          <w:shd w:val="clear" w:color="auto" w:fill="FFFFFF"/>
        </w:rPr>
        <w:t>16 Page 18, line 307 -the authors parametrize the ascertainment rate using data from Singapore. I assume that the ascertainment rate in Singapore is going to differ from India. Can the authors instead use an estimate more relevant to the Indian context considered? This links back to my earlier point about doing this analysis for a different country context --perhaps Singapore would be a good country to choose for this comparison.</w:t>
      </w:r>
    </w:p>
    <w:p w14:paraId="5BD71C86" w14:textId="51ECAA28" w:rsidR="007611B8" w:rsidRDefault="00AD5087" w:rsidP="00AD5087">
      <w:pPr>
        <w:rPr>
          <w:rFonts w:cstheme="minorHAnsi"/>
          <w:shd w:val="clear" w:color="auto" w:fill="FFFFFF"/>
        </w:rPr>
      </w:pPr>
      <w:r w:rsidRPr="005F68E9">
        <w:rPr>
          <w:rFonts w:cstheme="minorHAnsi"/>
          <w:highlight w:val="yellow"/>
          <w:shd w:val="clear" w:color="auto" w:fill="FFFFFF"/>
        </w:rPr>
        <w:t xml:space="preserve">Based on a more relevant publication estimating COVID-19 under-reporting across 86 nations, including India, we changed the assumed initial ascertained rate as 0.10 and </w:t>
      </w:r>
      <w:r w:rsidR="00A91E83" w:rsidRPr="005F68E9">
        <w:rPr>
          <w:rFonts w:cstheme="minorHAnsi"/>
          <w:highlight w:val="yellow"/>
          <w:shd w:val="clear" w:color="auto" w:fill="FFFFFF"/>
        </w:rPr>
        <w:t xml:space="preserve">Beta(10, </w:t>
      </w:r>
      <w:r w:rsidRPr="005F68E9">
        <w:rPr>
          <w:rFonts w:cstheme="minorHAnsi"/>
          <w:highlight w:val="yellow"/>
          <w:shd w:val="clear" w:color="auto" w:fill="FFFFFF"/>
        </w:rPr>
        <w:t>90</w:t>
      </w:r>
      <w:r w:rsidR="00A91E83" w:rsidRPr="005F68E9">
        <w:rPr>
          <w:rFonts w:cstheme="minorHAnsi"/>
          <w:highlight w:val="yellow"/>
          <w:shd w:val="clear" w:color="auto" w:fill="FFFFFF"/>
        </w:rPr>
        <w:t xml:space="preserve">) was used </w:t>
      </w:r>
      <w:r w:rsidRPr="005F68E9">
        <w:rPr>
          <w:rFonts w:cstheme="minorHAnsi"/>
          <w:highlight w:val="yellow"/>
          <w:shd w:val="clear" w:color="auto" w:fill="FFFFFF"/>
        </w:rPr>
        <w:t>as the prior of</w:t>
      </w:r>
      <w:r w:rsidR="00A91E83" w:rsidRPr="005F68E9">
        <w:rPr>
          <w:rFonts w:cstheme="minorHAnsi"/>
          <w:highlight w:val="yellow"/>
          <w:shd w:val="clear" w:color="auto" w:fill="FFFFFF"/>
        </w:rPr>
        <w:t xml:space="preserve"> the ascertained rate estimated in the first time period.</w:t>
      </w:r>
      <w:r w:rsidR="00A91E83" w:rsidRPr="00EF5D72">
        <w:rPr>
          <w:rFonts w:cstheme="minorHAnsi"/>
          <w:shd w:val="clear" w:color="auto" w:fill="FFFFFF"/>
        </w:rPr>
        <w:t xml:space="preserve"> </w:t>
      </w:r>
      <w:r>
        <w:rPr>
          <w:rFonts w:cstheme="minorHAnsi"/>
          <w:shd w:val="clear" w:color="auto" w:fill="FFFFFF"/>
        </w:rPr>
        <w:t>The SAPHIRE model was successfully applied in delineating the dynamics of COVID-19 in Wuhan, China</w:t>
      </w:r>
      <w:r>
        <w:rPr>
          <w:rFonts w:cstheme="minorHAnsi"/>
          <w:shd w:val="clear" w:color="auto" w:fill="FFFFFF"/>
          <w:vertAlign w:val="superscript"/>
        </w:rPr>
        <w:t>1</w:t>
      </w:r>
      <w:r>
        <w:rPr>
          <w:rFonts w:cstheme="minorHAnsi"/>
          <w:shd w:val="clear" w:color="auto" w:fill="FFFFFF"/>
        </w:rPr>
        <w:t>.</w:t>
      </w:r>
    </w:p>
    <w:p w14:paraId="7F48B15F" w14:textId="706750F5" w:rsidR="00AD5087" w:rsidRPr="0034284B" w:rsidRDefault="00AD5087" w:rsidP="00AD5087">
      <w:pPr>
        <w:rPr>
          <w:rFonts w:cstheme="minorHAnsi"/>
          <w:color w:val="222222"/>
          <w:shd w:val="clear" w:color="auto" w:fill="FFFFFF"/>
        </w:rPr>
      </w:pPr>
      <w:r>
        <w:rPr>
          <w:rFonts w:cstheme="minorHAnsi"/>
          <w:shd w:val="clear" w:color="auto" w:fill="FFFFFF"/>
        </w:rPr>
        <w:t>1</w:t>
      </w:r>
      <w:r w:rsidRPr="00AD5087">
        <w:rPr>
          <w:rFonts w:cstheme="minorHAnsi"/>
          <w:color w:val="222222"/>
          <w:shd w:val="clear" w:color="auto" w:fill="FFFFFF"/>
        </w:rPr>
        <w:t xml:space="preserve"> </w:t>
      </w:r>
      <w:r w:rsidRPr="00EF5D72">
        <w:rPr>
          <w:rFonts w:cstheme="minorHAnsi"/>
          <w:color w:val="222222"/>
          <w:shd w:val="clear" w:color="auto" w:fill="FFFFFF"/>
        </w:rPr>
        <w:t>Hao, X., Cheng, S., Wu, D., Wu, T., Lin, X., &amp; Wang, C. (2020). Reconstruction of the full transmission dynamics of COVID-19 in Wuhan. </w:t>
      </w:r>
      <w:r w:rsidRPr="00EF5D72">
        <w:rPr>
          <w:rFonts w:cstheme="minorHAnsi"/>
          <w:i/>
          <w:iCs/>
          <w:color w:val="222222"/>
          <w:shd w:val="clear" w:color="auto" w:fill="FFFFFF"/>
        </w:rPr>
        <w:t>Nature</w:t>
      </w:r>
      <w:r w:rsidRPr="00EF5D72">
        <w:rPr>
          <w:rFonts w:cstheme="minorHAnsi"/>
          <w:color w:val="222222"/>
          <w:shd w:val="clear" w:color="auto" w:fill="FFFFFF"/>
        </w:rPr>
        <w:t>, </w:t>
      </w:r>
      <w:r w:rsidRPr="00EF5D72">
        <w:rPr>
          <w:rFonts w:cstheme="minorHAnsi"/>
          <w:i/>
          <w:iCs/>
          <w:color w:val="222222"/>
          <w:shd w:val="clear" w:color="auto" w:fill="FFFFFF"/>
        </w:rPr>
        <w:t>584</w:t>
      </w:r>
      <w:r w:rsidRPr="00EF5D72">
        <w:rPr>
          <w:rFonts w:cstheme="minorHAnsi"/>
          <w:color w:val="222222"/>
          <w:shd w:val="clear" w:color="auto" w:fill="FFFFFF"/>
        </w:rPr>
        <w:t>(7821), 420-424.</w:t>
      </w:r>
    </w:p>
    <w:p w14:paraId="28F0B282" w14:textId="34FCE8BD" w:rsidR="007611B8" w:rsidRPr="00EF5D72" w:rsidRDefault="007611B8" w:rsidP="001E778F">
      <w:pPr>
        <w:rPr>
          <w:rFonts w:cstheme="minorHAnsi"/>
          <w:shd w:val="clear" w:color="auto" w:fill="FFFFFF"/>
        </w:rPr>
      </w:pPr>
    </w:p>
    <w:p w14:paraId="7D801ACD" w14:textId="77777777" w:rsidR="007611B8" w:rsidRPr="00EF5D72" w:rsidRDefault="007611B8" w:rsidP="007611B8">
      <w:pPr>
        <w:rPr>
          <w:rFonts w:cstheme="minorHAnsi"/>
          <w:b/>
          <w:bCs/>
        </w:rPr>
      </w:pPr>
      <w:r w:rsidRPr="00EF5D72">
        <w:rPr>
          <w:rFonts w:cstheme="minorHAnsi"/>
          <w:b/>
          <w:bCs/>
        </w:rPr>
        <w:t>B. Each modeler can write how you did sensitivity analysis and critical parameter choices.</w:t>
      </w:r>
    </w:p>
    <w:p w14:paraId="36912282" w14:textId="3AB5B69B" w:rsidR="007611B8" w:rsidRPr="00EF5D72" w:rsidRDefault="007611B8" w:rsidP="007611B8">
      <w:pPr>
        <w:rPr>
          <w:rFonts w:cstheme="minorHAnsi"/>
        </w:rPr>
      </w:pPr>
      <w:r w:rsidRPr="00EF5D72">
        <w:rPr>
          <w:rFonts w:cstheme="minorHAnsi"/>
          <w:b/>
          <w:bCs/>
        </w:rPr>
        <w:t>Sensitivity analysis:</w:t>
      </w:r>
      <w:r w:rsidRPr="00EF5D72">
        <w:rPr>
          <w:rFonts w:cstheme="minorHAnsi"/>
        </w:rPr>
        <w:t xml:space="preserve"> We conducted the sensitivity analysis by changing the initial parameters as 20% lower or higher than the specified values in the SAPHIRE model. The estimated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e</m:t>
            </m:r>
          </m:sub>
        </m:sSub>
      </m:oMath>
      <w:ins w:id="48" w:author="Gu, Xuelin" w:date="2021-03-11T17:48:00Z">
        <w:r w:rsidR="00ED6D60">
          <w:rPr>
            <w:rFonts w:cstheme="minorHAnsi"/>
          </w:rPr>
          <w:t xml:space="preserve"> </w:t>
        </w:r>
      </w:ins>
      <w:r w:rsidRPr="00EF5D72">
        <w:rPr>
          <w:rFonts w:cstheme="minorHAnsi"/>
        </w:rPr>
        <w:t xml:space="preserve"> and ascertained rates were robust to misspecification of the duration from the onset of symptoms to isolation and of the relative transmissibility of unascertained versus ascertained cases.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e</m:t>
            </m:r>
          </m:sub>
        </m:sSub>
      </m:oMath>
      <w:ins w:id="49" w:author="Gu, Xuelin" w:date="2021-03-11T17:48:00Z">
        <w:r w:rsidR="00ED6D60">
          <w:rPr>
            <w:rFonts w:cstheme="minorHAnsi"/>
          </w:rPr>
          <w:t xml:space="preserve"> </w:t>
        </w:r>
      </w:ins>
      <w:r w:rsidRPr="00EF5D72">
        <w:rPr>
          <w:rFonts w:cstheme="minorHAnsi"/>
        </w:rPr>
        <w:t xml:space="preserve"> estimates were positively correlated with the specified latent and infectious periods, and the estimated ascertainment rates were positively correlated with the specified ascertainment rate in the initial state. </w:t>
      </w:r>
      <w:r w:rsidR="00E642E4">
        <w:rPr>
          <w:rFonts w:cstheme="minorHAnsi"/>
        </w:rPr>
        <w:t xml:space="preserve"> </w:t>
      </w:r>
    </w:p>
    <w:p w14:paraId="78E5AEC3" w14:textId="4C2770E5" w:rsidR="007611B8" w:rsidRPr="00EF5D72" w:rsidRDefault="007611B8" w:rsidP="007611B8">
      <w:pPr>
        <w:rPr>
          <w:rFonts w:cstheme="minorHAnsi"/>
        </w:rPr>
      </w:pPr>
      <w:r w:rsidRPr="00EF5D72">
        <w:rPr>
          <w:rFonts w:cstheme="minorHAnsi"/>
          <w:b/>
          <w:bCs/>
        </w:rPr>
        <w:t>critical parameter choices:</w:t>
      </w:r>
      <w:r w:rsidRPr="00EF5D72">
        <w:rPr>
          <w:rFonts w:cstheme="minorHAnsi"/>
        </w:rPr>
        <w:t xml:space="preserve"> </w:t>
      </w:r>
      <w:r w:rsidR="00EF5D72">
        <w:rPr>
          <w:rFonts w:cstheme="minorHAnsi"/>
        </w:rPr>
        <w:t xml:space="preserve">As described in the </w:t>
      </w:r>
      <w:r w:rsidR="00EF5D72" w:rsidRPr="00EF5D72">
        <w:rPr>
          <w:rFonts w:cstheme="minorHAnsi"/>
          <w:b/>
          <w:bCs/>
          <w:shd w:val="clear" w:color="auto" w:fill="FFFFFF"/>
        </w:rPr>
        <w:t>Page 17 line 275</w:t>
      </w:r>
      <w:r w:rsidR="00EF5D72">
        <w:rPr>
          <w:rFonts w:cstheme="minorHAnsi"/>
          <w:b/>
          <w:bCs/>
          <w:shd w:val="clear" w:color="auto" w:fill="FFFFFF"/>
        </w:rPr>
        <w:t xml:space="preserve"> </w:t>
      </w:r>
      <w:r w:rsidR="00EF5D72" w:rsidRPr="00EF5D72">
        <w:rPr>
          <w:rFonts w:cstheme="minorHAnsi"/>
          <w:shd w:val="clear" w:color="auto" w:fill="FFFFFF"/>
        </w:rPr>
        <w:t>(checked the revised version above)</w:t>
      </w:r>
      <w:r w:rsidR="00EF5D72">
        <w:rPr>
          <w:rFonts w:cstheme="minorHAnsi"/>
          <w:b/>
          <w:bCs/>
          <w:shd w:val="clear" w:color="auto" w:fill="FFFFFF"/>
        </w:rPr>
        <w:t>.</w:t>
      </w:r>
    </w:p>
    <w:p w14:paraId="1E6E715E" w14:textId="77777777" w:rsidR="007611B8" w:rsidRPr="00EF5D72" w:rsidRDefault="007611B8" w:rsidP="007611B8">
      <w:pPr>
        <w:rPr>
          <w:rFonts w:cstheme="minorHAnsi"/>
        </w:rPr>
      </w:pPr>
    </w:p>
    <w:p w14:paraId="0DFFE6D0" w14:textId="77777777" w:rsidR="007611B8" w:rsidRPr="00EF5D72" w:rsidRDefault="007611B8" w:rsidP="007611B8">
      <w:pPr>
        <w:rPr>
          <w:rFonts w:cstheme="minorHAnsi"/>
          <w:b/>
          <w:bCs/>
        </w:rPr>
      </w:pPr>
      <w:r w:rsidRPr="00EF5D72">
        <w:rPr>
          <w:rFonts w:cstheme="minorHAnsi"/>
          <w:b/>
          <w:bCs/>
        </w:rPr>
        <w:t>C. Each modeler can state how these have been used for other countries (just cite papers/MS).</w:t>
      </w:r>
    </w:p>
    <w:p w14:paraId="2D466DDD" w14:textId="77777777" w:rsidR="007611B8" w:rsidRPr="00EF5D72" w:rsidRDefault="007611B8" w:rsidP="007611B8">
      <w:pPr>
        <w:rPr>
          <w:rFonts w:cstheme="minorHAnsi"/>
        </w:rPr>
      </w:pPr>
      <w:r w:rsidRPr="00EF5D72">
        <w:rPr>
          <w:rFonts w:cstheme="minorHAnsi"/>
        </w:rPr>
        <w:t>SAPHIRE model was successfully applied to delineate the dynamics of COVID-19 in Wuhan, China.</w:t>
      </w:r>
    </w:p>
    <w:p w14:paraId="01F188E3" w14:textId="0AB946AA" w:rsidR="007611B8" w:rsidRPr="00EF5D72" w:rsidRDefault="007611B8" w:rsidP="007611B8">
      <w:pPr>
        <w:rPr>
          <w:rFonts w:cstheme="minorHAnsi"/>
          <w:color w:val="222222"/>
          <w:shd w:val="clear" w:color="auto" w:fill="FFFFFF"/>
        </w:rPr>
      </w:pPr>
      <w:r w:rsidRPr="00EF5D72">
        <w:rPr>
          <w:rFonts w:cstheme="minorHAnsi"/>
          <w:color w:val="222222"/>
          <w:shd w:val="clear" w:color="auto" w:fill="FFFFFF"/>
        </w:rPr>
        <w:lastRenderedPageBreak/>
        <w:t>Hao, X., Cheng, S., Wu, D., Wu, T., Lin, X., &amp; Wang, C. (2020). Reconstruction of the full transmission dynamics of COVID-19 in Wuhan. </w:t>
      </w:r>
      <w:r w:rsidRPr="00EF5D72">
        <w:rPr>
          <w:rFonts w:cstheme="minorHAnsi"/>
          <w:i/>
          <w:iCs/>
          <w:color w:val="222222"/>
          <w:shd w:val="clear" w:color="auto" w:fill="FFFFFF"/>
        </w:rPr>
        <w:t>Nature</w:t>
      </w:r>
      <w:r w:rsidRPr="00EF5D72">
        <w:rPr>
          <w:rFonts w:cstheme="minorHAnsi"/>
          <w:color w:val="222222"/>
          <w:shd w:val="clear" w:color="auto" w:fill="FFFFFF"/>
        </w:rPr>
        <w:t>, </w:t>
      </w:r>
      <w:r w:rsidRPr="00EF5D72">
        <w:rPr>
          <w:rFonts w:cstheme="minorHAnsi"/>
          <w:i/>
          <w:iCs/>
          <w:color w:val="222222"/>
          <w:shd w:val="clear" w:color="auto" w:fill="FFFFFF"/>
        </w:rPr>
        <w:t>584</w:t>
      </w:r>
      <w:r w:rsidRPr="00EF5D72">
        <w:rPr>
          <w:rFonts w:cstheme="minorHAnsi"/>
          <w:color w:val="222222"/>
          <w:shd w:val="clear" w:color="auto" w:fill="FFFFFF"/>
        </w:rPr>
        <w:t>(7821), 420-424.</w:t>
      </w:r>
    </w:p>
    <w:p w14:paraId="00D893AC" w14:textId="77777777" w:rsidR="00EF5D72" w:rsidRPr="00EF5D72" w:rsidRDefault="00EF5D72" w:rsidP="007611B8">
      <w:pPr>
        <w:rPr>
          <w:rFonts w:cstheme="minorHAnsi"/>
        </w:rPr>
      </w:pPr>
    </w:p>
    <w:p w14:paraId="65796763" w14:textId="2A1D1886" w:rsidR="007611B8" w:rsidRPr="00EF5D72" w:rsidRDefault="007611B8" w:rsidP="007611B8">
      <w:pPr>
        <w:rPr>
          <w:rFonts w:cstheme="minorHAnsi"/>
          <w:b/>
          <w:bCs/>
        </w:rPr>
      </w:pPr>
      <w:r w:rsidRPr="00EF5D72">
        <w:rPr>
          <w:rFonts w:cstheme="minorHAnsi"/>
          <w:b/>
          <w:bCs/>
        </w:rPr>
        <w:t>D. How are the models at picking up damped oscillations, I believe that is what we will see for India, not a huge resurgence if we believe the serosurveys and with vaccines being rolled out.</w:t>
      </w:r>
    </w:p>
    <w:sectPr w:rsidR="007611B8" w:rsidRPr="00EF5D72" w:rsidSect="001E190C">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EFBEDB" w14:textId="77777777" w:rsidR="00FA692C" w:rsidRDefault="00FA692C" w:rsidP="00753546">
      <w:pPr>
        <w:spacing w:after="0" w:line="240" w:lineRule="auto"/>
      </w:pPr>
      <w:r>
        <w:separator/>
      </w:r>
    </w:p>
  </w:endnote>
  <w:endnote w:type="continuationSeparator" w:id="0">
    <w:p w14:paraId="7C3ABDE6" w14:textId="77777777" w:rsidR="00FA692C" w:rsidRDefault="00FA692C" w:rsidP="00753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66A37" w14:textId="77777777" w:rsidR="00FA692C" w:rsidRDefault="00FA692C" w:rsidP="00753546">
      <w:pPr>
        <w:spacing w:after="0" w:line="240" w:lineRule="auto"/>
      </w:pPr>
      <w:r>
        <w:separator/>
      </w:r>
    </w:p>
  </w:footnote>
  <w:footnote w:type="continuationSeparator" w:id="0">
    <w:p w14:paraId="154E2669" w14:textId="77777777" w:rsidR="00FA692C" w:rsidRDefault="00FA692C" w:rsidP="0075354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Xuelin">
    <w15:presenceInfo w15:providerId="None" w15:userId="Xuelin"/>
  </w15:person>
  <w15:person w15:author="Gu, Xuelin">
    <w15:presenceInfo w15:providerId="None" w15:userId="Gu, Xue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A54"/>
    <w:rsid w:val="00051A30"/>
    <w:rsid w:val="000A5402"/>
    <w:rsid w:val="001E190C"/>
    <w:rsid w:val="001E778F"/>
    <w:rsid w:val="002F5478"/>
    <w:rsid w:val="0034284B"/>
    <w:rsid w:val="00525F03"/>
    <w:rsid w:val="005F68E9"/>
    <w:rsid w:val="00753546"/>
    <w:rsid w:val="007611B8"/>
    <w:rsid w:val="00863AE6"/>
    <w:rsid w:val="00875893"/>
    <w:rsid w:val="008A0063"/>
    <w:rsid w:val="00933ED9"/>
    <w:rsid w:val="00A91E83"/>
    <w:rsid w:val="00AD5087"/>
    <w:rsid w:val="00BD2A54"/>
    <w:rsid w:val="00BD5BE0"/>
    <w:rsid w:val="00BF4144"/>
    <w:rsid w:val="00CF7092"/>
    <w:rsid w:val="00E30E17"/>
    <w:rsid w:val="00E642E4"/>
    <w:rsid w:val="00E7626C"/>
    <w:rsid w:val="00EA08DE"/>
    <w:rsid w:val="00ED6D60"/>
    <w:rsid w:val="00EE7A20"/>
    <w:rsid w:val="00EF5D72"/>
    <w:rsid w:val="00FA69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7C46A"/>
  <w15:chartTrackingRefBased/>
  <w15:docId w15:val="{B8912494-F0B4-4500-9E39-2BDA8A212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E778F"/>
    <w:rPr>
      <w:color w:val="808080"/>
    </w:rPr>
  </w:style>
  <w:style w:type="paragraph" w:styleId="a4">
    <w:name w:val="Bibliography"/>
    <w:basedOn w:val="a"/>
    <w:next w:val="a"/>
    <w:uiPriority w:val="37"/>
    <w:semiHidden/>
    <w:unhideWhenUsed/>
    <w:rsid w:val="00875893"/>
  </w:style>
  <w:style w:type="paragraph" w:styleId="a5">
    <w:name w:val="header"/>
    <w:basedOn w:val="a"/>
    <w:link w:val="a6"/>
    <w:uiPriority w:val="99"/>
    <w:unhideWhenUsed/>
    <w:rsid w:val="00753546"/>
    <w:pPr>
      <w:tabs>
        <w:tab w:val="center" w:pos="4320"/>
        <w:tab w:val="right" w:pos="8640"/>
      </w:tabs>
      <w:spacing w:after="0" w:line="240" w:lineRule="auto"/>
    </w:pPr>
  </w:style>
  <w:style w:type="character" w:customStyle="1" w:styleId="a6">
    <w:name w:val="页眉 字符"/>
    <w:basedOn w:val="a0"/>
    <w:link w:val="a5"/>
    <w:uiPriority w:val="99"/>
    <w:rsid w:val="00753546"/>
  </w:style>
  <w:style w:type="paragraph" w:styleId="a7">
    <w:name w:val="footer"/>
    <w:basedOn w:val="a"/>
    <w:link w:val="a8"/>
    <w:uiPriority w:val="99"/>
    <w:unhideWhenUsed/>
    <w:rsid w:val="00753546"/>
    <w:pPr>
      <w:tabs>
        <w:tab w:val="center" w:pos="4320"/>
        <w:tab w:val="right" w:pos="8640"/>
      </w:tabs>
      <w:spacing w:after="0" w:line="240" w:lineRule="auto"/>
    </w:pPr>
  </w:style>
  <w:style w:type="character" w:customStyle="1" w:styleId="a8">
    <w:name w:val="页脚 字符"/>
    <w:basedOn w:val="a0"/>
    <w:link w:val="a7"/>
    <w:uiPriority w:val="99"/>
    <w:rsid w:val="00753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4</Pages>
  <Words>1447</Words>
  <Characters>8253</Characters>
  <Application>Microsoft Office Word</Application>
  <DocSecurity>0</DocSecurity>
  <Lines>68</Lines>
  <Paragraphs>19</Paragraphs>
  <ScaleCrop>false</ScaleCrop>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Xuelin</dc:creator>
  <cp:keywords/>
  <dc:description/>
  <cp:lastModifiedBy>Gu, Xuelin</cp:lastModifiedBy>
  <cp:revision>8</cp:revision>
  <dcterms:created xsi:type="dcterms:W3CDTF">2021-03-08T21:00:00Z</dcterms:created>
  <dcterms:modified xsi:type="dcterms:W3CDTF">2021-03-11T22:48:00Z</dcterms:modified>
</cp:coreProperties>
</file>
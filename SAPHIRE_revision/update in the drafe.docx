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D7F91" w14:textId="54C6DD57" w:rsidR="002D6FDF" w:rsidRPr="002027C8" w:rsidRDefault="00DC5A24" w:rsidP="00487208">
      <w:pPr>
        <w:pBdr>
          <w:top w:val="nil"/>
          <w:left w:val="nil"/>
          <w:bottom w:val="nil"/>
          <w:right w:val="nil"/>
          <w:between w:val="nil"/>
        </w:pBdr>
        <w:spacing w:line="480" w:lineRule="auto"/>
        <w:jc w:val="both"/>
        <w:rPr>
          <w:b/>
          <w:bCs/>
          <w:i/>
          <w:iCs/>
        </w:rPr>
      </w:pPr>
      <w:r w:rsidRPr="002027C8">
        <w:rPr>
          <w:b/>
          <w:bCs/>
          <w:i/>
          <w:iCs/>
        </w:rPr>
        <w:t>2.1.</w:t>
      </w:r>
      <w:r w:rsidR="002734B7" w:rsidRPr="002027C8">
        <w:rPr>
          <w:b/>
          <w:bCs/>
          <w:i/>
          <w:iCs/>
        </w:rPr>
        <w:t xml:space="preserve">c. </w:t>
      </w:r>
      <w:r w:rsidR="00FC540E" w:rsidRPr="002027C8">
        <w:rPr>
          <w:b/>
          <w:bCs/>
          <w:i/>
          <w:iCs/>
        </w:rPr>
        <w:t>SAPHIRE model</w:t>
      </w:r>
    </w:p>
    <w:p w14:paraId="148AD210" w14:textId="751F16B6" w:rsidR="00D56AD8" w:rsidRDefault="009B2D53" w:rsidP="00487208">
      <w:pPr>
        <w:spacing w:line="480" w:lineRule="auto"/>
        <w:jc w:val="both"/>
        <w:rPr>
          <w:color w:val="000000" w:themeColor="text1"/>
        </w:rPr>
      </w:pPr>
      <w:r w:rsidRPr="002734B7">
        <w:rPr>
          <w:i/>
          <w:iCs/>
        </w:rPr>
        <w:t>Overview:</w:t>
      </w:r>
      <w:r w:rsidRPr="001B44F8">
        <w:t xml:space="preserve"> </w:t>
      </w:r>
      <w:r w:rsidR="00B663FF">
        <w:t>This model</w:t>
      </w:r>
      <w:r w:rsidR="004977EB">
        <w:t xml:space="preserve"> </w:t>
      </w:r>
      <w:r w:rsidR="005E7565">
        <w:fldChar w:fldCharType="begin"/>
      </w:r>
      <w:r w:rsidR="0003370B">
        <w:instrText xml:space="preserve"> ADDIN ZOTERO_ITEM CSL_CITATION {"citationID":"7JZJfE9H","properties":{"formattedCitation":"(13)","plainCitation":"(13)","noteIndex":0},"citationItems":[{"id":100,"uris":["http://zotero.org/users/6647948/items/LIPIFRIM"],"uri":["http://zotero.org/users/6647948/items/LIPIFRIM"],"itemData":{"id":100,"type":"article-journal","container-title":"Nature","DOI":"10.1038/s41586-020-2554-8","ISSN":"0028-0836, 1476-4687","journalAbbreviation":"Nature","language":"en","source":"DOI.org (Crossref)","title":"Reconstruction of the full transmission dynamics of COVID-19 in Wuhan","URL":"http://www.nature.com/articles/s41586-020-2554-8","author":[{"family":"Hao","given":"Xingjie"},{"family":"Cheng","given":"Shanshan"},{"family":"Wu","given":"Degang"},{"family":"Wu","given":"Tangchun"},{"family":"Lin","given":"Xihong"},{"family":"Wang","given":"Chaolong"}],"accessed":{"date-parts":[["2020",8,18]]},"issued":{"date-parts":[["2020",7,16]]}}}],"schema":"https://github.com/citation-style-language/schema/raw/master/csl-citation.json"} </w:instrText>
      </w:r>
      <w:r w:rsidR="005E7565">
        <w:fldChar w:fldCharType="separate"/>
      </w:r>
      <w:r w:rsidR="00962F61">
        <w:t>(13)</w:t>
      </w:r>
      <w:r w:rsidR="005E7565">
        <w:fldChar w:fldCharType="end"/>
      </w:r>
      <w:r w:rsidR="00B663FF">
        <w:t xml:space="preserve"> extends </w:t>
      </w:r>
      <w:r w:rsidR="00FC540E">
        <w:t xml:space="preserve">the classic SEIR model </w:t>
      </w:r>
      <w:r w:rsidR="00824C60">
        <w:t>to estimate COVID-related transmission parameters, in addition to projecting COVID-19 counts</w:t>
      </w:r>
      <w:r w:rsidR="00B04887">
        <w:t xml:space="preserve">, while accounting for pre-symptomatic infectiousness, time-varying ascertainment rates, transmission rates and population movements. </w:t>
      </w:r>
      <w:r w:rsidR="00EE68B9" w:rsidRPr="002B498F">
        <w:rPr>
          <w:i/>
          <w:iCs/>
        </w:rPr>
        <w:t>Figure 3</w:t>
      </w:r>
      <w:r w:rsidR="00EE68B9" w:rsidRPr="00B663FF">
        <w:rPr>
          <w:b/>
          <w:bCs/>
          <w:i/>
          <w:iCs/>
        </w:rPr>
        <w:t xml:space="preserve"> </w:t>
      </w:r>
      <w:r w:rsidR="00EE68B9">
        <w:t xml:space="preserve">provides a schematic diagram of the compartments and transitions conceptualized in this model. The model includes seven compartments: </w:t>
      </w:r>
      <w:r w:rsidR="00D60EAD">
        <w:t xml:space="preserve">susceptible (S), exposed (E), pre-symptomatic infectious (P), ascertained infectious (I), unascertained infectious (A), isolation in hospital (H) and removed (R). </w:t>
      </w:r>
      <w:r w:rsidRPr="001B44F8">
        <w:rPr>
          <w:color w:val="000000"/>
          <w:shd w:val="clear" w:color="auto" w:fill="FFFFFF"/>
        </w:rPr>
        <w:t xml:space="preserve">Compared with the classic SEIR model, </w:t>
      </w:r>
      <w:r w:rsidR="00D929D4">
        <w:rPr>
          <w:color w:val="000000"/>
          <w:shd w:val="clear" w:color="auto" w:fill="FFFFFF"/>
        </w:rPr>
        <w:t>SAPHIRE</w:t>
      </w:r>
      <w:r w:rsidRPr="001B44F8">
        <w:rPr>
          <w:color w:val="000000"/>
          <w:shd w:val="clear" w:color="auto" w:fill="FFFFFF"/>
        </w:rPr>
        <w:t xml:space="preserve"> explicitly model</w:t>
      </w:r>
      <w:r w:rsidR="00D929D4">
        <w:rPr>
          <w:color w:val="000000"/>
          <w:shd w:val="clear" w:color="auto" w:fill="FFFFFF"/>
        </w:rPr>
        <w:t>s</w:t>
      </w:r>
      <w:r w:rsidRPr="001B44F8">
        <w:rPr>
          <w:color w:val="000000"/>
          <w:shd w:val="clear" w:color="auto" w:fill="FFFFFF"/>
        </w:rPr>
        <w:t xml:space="preserve"> population movement and introduc</w:t>
      </w:r>
      <w:r w:rsidR="00E73058">
        <w:rPr>
          <w:color w:val="000000"/>
          <w:shd w:val="clear" w:color="auto" w:fill="FFFFFF"/>
        </w:rPr>
        <w:t>e</w:t>
      </w:r>
      <w:r w:rsidRPr="001B44F8">
        <w:rPr>
          <w:color w:val="000000"/>
          <w:shd w:val="clear" w:color="auto" w:fill="FFFFFF"/>
        </w:rPr>
        <w:t xml:space="preserve"> two additional compartments </w:t>
      </w:r>
      <w:r w:rsidR="00E73058">
        <w:rPr>
          <w:color w:val="000000"/>
          <w:shd w:val="clear" w:color="auto" w:fill="FFFFFF"/>
        </w:rPr>
        <w:t>(</w:t>
      </w:r>
      <w:r w:rsidRPr="001B44F8">
        <w:rPr>
          <w:color w:val="000000"/>
          <w:shd w:val="clear" w:color="auto" w:fill="FFFFFF"/>
        </w:rPr>
        <w:t>A and H</w:t>
      </w:r>
      <w:r w:rsidR="00E73058">
        <w:rPr>
          <w:color w:val="000000"/>
          <w:shd w:val="clear" w:color="auto" w:fill="FFFFFF"/>
        </w:rPr>
        <w:t>)</w:t>
      </w:r>
      <w:r w:rsidRPr="001B44F8">
        <w:rPr>
          <w:color w:val="000000"/>
          <w:shd w:val="clear" w:color="auto" w:fill="FFFFFF"/>
        </w:rPr>
        <w:t xml:space="preserve"> to </w:t>
      </w:r>
      <w:r w:rsidR="00E73058">
        <w:rPr>
          <w:color w:val="000000"/>
          <w:shd w:val="clear" w:color="auto" w:fill="FFFFFF"/>
        </w:rPr>
        <w:t xml:space="preserve">account for the fact that </w:t>
      </w:r>
      <w:r w:rsidRPr="001B44F8">
        <w:rPr>
          <w:color w:val="000000"/>
          <w:shd w:val="clear" w:color="auto" w:fill="FFFFFF"/>
        </w:rPr>
        <w:t xml:space="preserve">only ascertained cases would seek medical care and thus be quarantined by hospitalization. </w:t>
      </w:r>
      <w:r w:rsidR="009F5D9C">
        <w:t xml:space="preserve">The model described and implemented here relies on the same methodology and arguments as presented by the authors of the SAPHIRE model. The only difference is that while the original model analyzed data from China over a time period of December 2019 to March 2020 (which constituted the initial days of the pandemic in China), we analyze data from India, for the initial period of the pandemic in India. Additionally, the original manuscript adjusted the model to account for population movement. With the lockdown in India being severe (several states closed their respective borders) and data on population movement not being available, we make no such modifications. Additionally, described in greater detail in the subsequent sections, we note that the SAPHIRE model returns reported and unreported cumulative COVID-case counts, in addition to cumulative counts of the removed compartment. As such, for the purpose of comparisons, the SAPHIRE model is used only to study cumulative COVID-case counts, and not active case counts or cumulative death counts. </w:t>
      </w:r>
      <w:r w:rsidR="009F5D9C" w:rsidRPr="001B44F8">
        <w:rPr>
          <w:color w:val="000000" w:themeColor="text1"/>
        </w:rPr>
        <w:t>The R package for implementing this general model for understanding disease dynamics is publicly available at</w:t>
      </w:r>
      <w:hyperlink r:id="rId9">
        <w:r w:rsidR="009F5D9C" w:rsidRPr="001B44F8">
          <w:rPr>
            <w:color w:val="000000" w:themeColor="text1"/>
          </w:rPr>
          <w:t xml:space="preserve"> </w:t>
        </w:r>
      </w:hyperlink>
      <w:r w:rsidR="00F1359C" w:rsidRPr="008304CF">
        <w:rPr>
          <w:i/>
          <w:iCs/>
        </w:rPr>
        <w:t>https://github.com/chaolongwang/SAPHIRE.</w:t>
      </w:r>
    </w:p>
    <w:p w14:paraId="2B549874" w14:textId="7F33BD7D" w:rsidR="00D56AD8" w:rsidRPr="001B44F8" w:rsidRDefault="00D56AD8" w:rsidP="00487208">
      <w:pPr>
        <w:spacing w:line="480" w:lineRule="auto"/>
        <w:jc w:val="both"/>
      </w:pPr>
      <w:r w:rsidRPr="00E73058">
        <w:rPr>
          <w:i/>
          <w:iCs/>
        </w:rPr>
        <w:lastRenderedPageBreak/>
        <w:t>Formulation:</w:t>
      </w:r>
      <w:r w:rsidRPr="001B44F8">
        <w:t xml:space="preserve"> </w:t>
      </w:r>
      <w:r>
        <w:t>The</w:t>
      </w:r>
      <w:r w:rsidRPr="001B44F8">
        <w:t xml:space="preserve"> dynamics of the 7 compartments</w:t>
      </w:r>
      <w:r>
        <w:t xml:space="preserve"> described above</w:t>
      </w:r>
      <w:r w:rsidRPr="001B44F8">
        <w:t xml:space="preserve"> a</w:t>
      </w:r>
      <w:r>
        <w:t>t</w:t>
      </w:r>
      <w:r w:rsidRPr="001B44F8">
        <w:t xml:space="preserve"> time </w:t>
      </w:r>
      <m:oMath>
        <m:r>
          <w:rPr>
            <w:rFonts w:ascii="Cambria Math" w:hAnsi="Cambria Math"/>
          </w:rPr>
          <m:t>t</m:t>
        </m:r>
      </m:oMath>
      <w:r w:rsidRPr="001B44F8">
        <w:t xml:space="preserve"> </w:t>
      </w:r>
      <w:r>
        <w:t xml:space="preserve">are </w:t>
      </w:r>
      <w:r w:rsidRPr="001B44F8">
        <w:t>described by the set of ordinary differential equations</w:t>
      </w:r>
    </w:p>
    <w:p w14:paraId="50DE7506" w14:textId="7EF97398" w:rsidR="00D56AD8" w:rsidRPr="00BC664D"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bS</m:t>
                  </m:r>
                  <m:d>
                    <m:dPr>
                      <m:ctrlPr>
                        <w:rPr>
                          <w:rFonts w:ascii="Cambria Math" w:hAnsi="Cambria Math"/>
                          <w:i/>
                        </w:rPr>
                      </m:ctrlPr>
                    </m:dPr>
                    <m:e>
                      <m:r>
                        <w:rPr>
                          <w:rFonts w:ascii="Cambria Math" w:hAnsi="Cambria Math"/>
                        </w:rPr>
                        <m:t>αP + αA + I</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nS</m:t>
                  </m:r>
                </m:num>
                <m:den>
                  <m:r>
                    <w:rPr>
                      <w:rFonts w:ascii="Cambria Math" w:hAnsi="Cambria Math"/>
                    </w:rPr>
                    <m:t>N</m:t>
                  </m:r>
                </m:den>
              </m:f>
              <m:r>
                <w:rPr>
                  <w:rFonts w:ascii="Cambria Math" w:hAnsi="Cambria Math"/>
                </w:rPr>
                <m:t>,#(6a)</m:t>
              </m:r>
            </m:e>
          </m:eqArr>
        </m:oMath>
      </m:oMathPara>
    </w:p>
    <w:p w14:paraId="7EE216A2" w14:textId="42D492EB" w:rsidR="00D56AD8" w:rsidRPr="00BC664D"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bS</m:t>
                  </m:r>
                  <m:d>
                    <m:dPr>
                      <m:ctrlPr>
                        <w:rPr>
                          <w:rFonts w:ascii="Cambria Math" w:hAnsi="Cambria Math"/>
                          <w:i/>
                        </w:rPr>
                      </m:ctrlPr>
                    </m:dPr>
                    <m:e>
                      <m:r>
                        <w:rPr>
                          <w:rFonts w:ascii="Cambria Math" w:hAnsi="Cambria Math"/>
                        </w:rPr>
                        <m:t>αP + αA + I</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nE</m:t>
                  </m:r>
                </m:num>
                <m:den>
                  <m:r>
                    <w:rPr>
                      <w:rFonts w:ascii="Cambria Math" w:hAnsi="Cambria Math"/>
                    </w:rPr>
                    <m:t>N</m:t>
                  </m:r>
                </m:den>
              </m:f>
              <m:r>
                <w:rPr>
                  <w:rFonts w:ascii="Cambria Math" w:hAnsi="Cambria Math"/>
                </w:rPr>
                <m:t>,#</m:t>
              </m:r>
              <m:d>
                <m:dPr>
                  <m:ctrlPr>
                    <w:rPr>
                      <w:rFonts w:ascii="Cambria Math" w:hAnsi="Cambria Math"/>
                      <w:i/>
                    </w:rPr>
                  </m:ctrlPr>
                </m:dPr>
                <m:e>
                  <m:r>
                    <w:rPr>
                      <w:rFonts w:ascii="Cambria Math" w:hAnsi="Cambria Math"/>
                    </w:rPr>
                    <m:t>6b</m:t>
                  </m:r>
                </m:e>
              </m:d>
            </m:e>
          </m:eqArr>
        </m:oMath>
      </m:oMathPara>
    </w:p>
    <w:p w14:paraId="727DB776" w14:textId="70150F38" w:rsidR="00D56AD8" w:rsidRPr="00BC664D"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D</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N</m:t>
                  </m:r>
                </m:den>
              </m:f>
              <m:r>
                <w:rPr>
                  <w:rFonts w:ascii="Cambria Math" w:hAnsi="Cambria Math"/>
                </w:rPr>
                <m:t>,#</m:t>
              </m:r>
              <m:d>
                <m:dPr>
                  <m:ctrlPr>
                    <w:rPr>
                      <w:rFonts w:ascii="Cambria Math" w:hAnsi="Cambria Math"/>
                      <w:i/>
                    </w:rPr>
                  </m:ctrlPr>
                </m:dPr>
                <m:e>
                  <m:r>
                    <w:rPr>
                      <w:rFonts w:ascii="Cambria Math" w:hAnsi="Cambria Math"/>
                    </w:rPr>
                    <m:t>6c</m:t>
                  </m:r>
                </m:e>
              </m:d>
            </m:e>
          </m:eqArr>
        </m:oMath>
      </m:oMathPara>
    </w:p>
    <w:p w14:paraId="2D801247" w14:textId="694B5865" w:rsidR="00D56AD8" w:rsidRPr="00D56AD8"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1-r</m:t>
                      </m:r>
                    </m:e>
                  </m:d>
                  <m:r>
                    <w:rPr>
                      <w:rFonts w:ascii="Cambria Math" w:hAnsi="Cambria Math"/>
                    </w:rPr>
                    <m:t>P</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r>
                    <w:rPr>
                      <w:rFonts w:ascii="Cambria Math" w:hAnsi="Cambria Math"/>
                    </w:rPr>
                    <m:t>nA</m:t>
                  </m:r>
                </m:num>
                <m:den>
                  <m:r>
                    <w:rPr>
                      <w:rFonts w:ascii="Cambria Math" w:hAnsi="Cambria Math"/>
                    </w:rPr>
                    <m:t>N</m:t>
                  </m:r>
                </m:den>
              </m:f>
              <m:r>
                <w:rPr>
                  <w:rFonts w:ascii="Cambria Math" w:hAnsi="Cambria Math"/>
                </w:rPr>
                <m:t xml:space="preserve"> ,#</m:t>
              </m:r>
              <m:d>
                <m:dPr>
                  <m:ctrlPr>
                    <w:rPr>
                      <w:rFonts w:ascii="Cambria Math" w:hAnsi="Cambria Math"/>
                      <w:i/>
                    </w:rPr>
                  </m:ctrlPr>
                </m:dPr>
                <m:e>
                  <m:r>
                    <w:rPr>
                      <w:rFonts w:ascii="Cambria Math" w:hAnsi="Cambria Math"/>
                    </w:rPr>
                    <m:t>6d</m:t>
                  </m:r>
                </m:e>
              </m:d>
            </m:e>
          </m:eqArr>
        </m:oMath>
      </m:oMathPara>
    </w:p>
    <w:p w14:paraId="1A1C2318" w14:textId="0A8B0744" w:rsidR="00D56AD8" w:rsidRPr="00BC664D"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rP</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D</m:t>
                      </m:r>
                    </m:e>
                    <m:sub>
                      <m:r>
                        <w:rPr>
                          <w:rFonts w:ascii="Cambria Math" w:hAnsi="Cambria Math"/>
                        </w:rPr>
                        <m:t>q</m:t>
                      </m:r>
                    </m:sub>
                  </m:sSub>
                </m:den>
              </m:f>
              <m:r>
                <w:rPr>
                  <w:rFonts w:ascii="Cambria Math" w:hAnsi="Cambria Math"/>
                </w:rPr>
                <m:t>,#</m:t>
              </m:r>
              <m:d>
                <m:dPr>
                  <m:ctrlPr>
                    <w:rPr>
                      <w:rFonts w:ascii="Cambria Math" w:hAnsi="Cambria Math"/>
                      <w:i/>
                    </w:rPr>
                  </m:ctrlPr>
                </m:dPr>
                <m:e>
                  <m:r>
                    <w:rPr>
                      <w:rFonts w:ascii="Cambria Math" w:hAnsi="Cambria Math"/>
                    </w:rPr>
                    <m:t>6e</m:t>
                  </m:r>
                </m:e>
              </m:d>
            </m:e>
          </m:eqArr>
        </m:oMath>
      </m:oMathPara>
    </w:p>
    <w:p w14:paraId="40E2880E" w14:textId="12A276C0" w:rsidR="00D56AD8" w:rsidRPr="00BC664D" w:rsidRDefault="003129BE" w:rsidP="00487208">
      <w:pPr>
        <w:spacing w:line="480" w:lineRule="auto"/>
        <w:jc w:val="both"/>
        <w:rPr>
          <w:i/>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D</m:t>
                      </m:r>
                    </m:e>
                    <m:sub>
                      <m:r>
                        <w:rPr>
                          <w:rFonts w:ascii="Cambria Math" w:hAnsi="Cambria Math"/>
                        </w:rPr>
                        <m:t>q</m:t>
                      </m:r>
                    </m:sub>
                  </m:sSub>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D</m:t>
                      </m:r>
                    </m:e>
                    <m:sub>
                      <m:r>
                        <w:rPr>
                          <w:rFonts w:ascii="Cambria Math" w:hAnsi="Cambria Math"/>
                        </w:rPr>
                        <m:t>h</m:t>
                      </m:r>
                    </m:sub>
                  </m:sSub>
                </m:den>
              </m:f>
              <m:r>
                <w:rPr>
                  <w:rFonts w:ascii="Cambria Math" w:hAnsi="Cambria Math"/>
                </w:rPr>
                <m:t>,#</m:t>
              </m:r>
              <m:d>
                <m:dPr>
                  <m:ctrlPr>
                    <w:rPr>
                      <w:rFonts w:ascii="Cambria Math" w:hAnsi="Cambria Math"/>
                      <w:i/>
                    </w:rPr>
                  </m:ctrlPr>
                </m:dPr>
                <m:e>
                  <m:r>
                    <w:rPr>
                      <w:rFonts w:ascii="Cambria Math" w:hAnsi="Cambria Math"/>
                    </w:rPr>
                    <m:t>6f</m:t>
                  </m:r>
                </m:e>
              </m:d>
            </m:e>
          </m:eqArr>
        </m:oMath>
      </m:oMathPara>
    </w:p>
    <w:p w14:paraId="523BEBD6" w14:textId="7DB25C51" w:rsidR="00D56AD8" w:rsidRDefault="003129BE" w:rsidP="00487208">
      <w:pPr>
        <w:spacing w:line="480" w:lineRule="auto"/>
        <w:jc w:val="both"/>
        <w:rPr>
          <w:i/>
          <w:color w:val="000000"/>
          <w:shd w:val="clear" w:color="auto" w:fill="FFFFFF"/>
        </w:rPr>
      </w:pPr>
      <m:oMathPara>
        <m:oMath>
          <m:eqArr>
            <m:eqArrPr>
              <m:maxDist m:val="1"/>
              <m:ctrlPr>
                <w:rPr>
                  <w:rFonts w:ascii="Cambria Math" w:hAnsi="Cambria Math"/>
                  <w:i/>
                  <w:color w:val="000000"/>
                  <w:shd w:val="clear" w:color="auto" w:fill="FFFFFF"/>
                </w:rPr>
              </m:ctrlPr>
            </m:eqArrPr>
            <m:e>
              <m:f>
                <m:fPr>
                  <m:ctrlPr>
                    <w:rPr>
                      <w:rFonts w:ascii="Cambria Math" w:hAnsi="Cambria Math"/>
                      <w:i/>
                      <w:color w:val="000000"/>
                      <w:shd w:val="clear" w:color="auto" w:fill="FFFFFF"/>
                    </w:rPr>
                  </m:ctrlPr>
                </m:fPr>
                <m:num>
                  <m:r>
                    <w:rPr>
                      <w:rFonts w:ascii="Cambria Math" w:hAnsi="Cambria Math"/>
                      <w:color w:val="000000"/>
                      <w:shd w:val="clear" w:color="auto" w:fill="FFFFFF"/>
                    </w:rPr>
                    <m:t>dR</m:t>
                  </m:r>
                </m:num>
                <m:den>
                  <m:r>
                    <w:rPr>
                      <w:rFonts w:ascii="Cambria Math" w:hAnsi="Cambria Math"/>
                      <w:color w:val="000000"/>
                      <w:shd w:val="clear" w:color="auto" w:fill="FFFFFF"/>
                    </w:rPr>
                    <m:t>dt</m:t>
                  </m:r>
                </m:den>
              </m:f>
              <m:r>
                <w:rPr>
                  <w:rFonts w:ascii="Cambria Math" w:hAnsi="Cambria Math"/>
                  <w:color w:val="000000"/>
                  <w:shd w:val="clear" w:color="auto" w:fill="FFFFFF"/>
                </w:rPr>
                <m:t>=</m:t>
              </m:r>
              <m:f>
                <m:fPr>
                  <m:ctrlPr>
                    <w:rPr>
                      <w:rFonts w:ascii="Cambria Math" w:hAnsi="Cambria Math"/>
                      <w:i/>
                    </w:rPr>
                  </m:ctrlPr>
                </m:fPr>
                <m:num>
                  <m:r>
                    <w:rPr>
                      <w:rFonts w:ascii="Cambria Math" w:hAnsi="Cambria Math"/>
                    </w:rPr>
                    <m:t>A+I</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D</m:t>
                      </m:r>
                    </m:e>
                    <m:sub>
                      <m:r>
                        <w:rPr>
                          <w:rFonts w:ascii="Cambria Math" w:hAnsi="Cambria Math"/>
                        </w:rPr>
                        <m:t>h</m:t>
                      </m:r>
                    </m:sub>
                  </m:sSub>
                </m:den>
              </m:f>
              <m:r>
                <w:rPr>
                  <w:rFonts w:ascii="Cambria Math" w:hAnsi="Cambria Math"/>
                </w:rPr>
                <m:t xml:space="preserve"> -</m:t>
              </m:r>
              <m:f>
                <m:fPr>
                  <m:ctrlPr>
                    <w:rPr>
                      <w:rFonts w:ascii="Cambria Math" w:hAnsi="Cambria Math"/>
                      <w:i/>
                    </w:rPr>
                  </m:ctrlPr>
                </m:fPr>
                <m:num>
                  <m:r>
                    <w:rPr>
                      <w:rFonts w:ascii="Cambria Math" w:hAnsi="Cambria Math"/>
                    </w:rPr>
                    <m:t>nR</m:t>
                  </m:r>
                </m:num>
                <m:den>
                  <m:r>
                    <w:rPr>
                      <w:rFonts w:ascii="Cambria Math" w:hAnsi="Cambria Math"/>
                    </w:rPr>
                    <m:t>N</m:t>
                  </m:r>
                </m:den>
              </m:f>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6g</m:t>
                  </m:r>
                </m:e>
              </m:d>
            </m:e>
          </m:eqArr>
        </m:oMath>
      </m:oMathPara>
    </w:p>
    <w:p w14:paraId="224D05F7" w14:textId="3E8C94F3" w:rsidR="00CD61DF" w:rsidRPr="00D965BB" w:rsidRDefault="00D56AD8" w:rsidP="00487208">
      <w:pPr>
        <w:spacing w:line="480" w:lineRule="auto"/>
        <w:jc w:val="both"/>
        <w:rPr>
          <w:color w:val="000000"/>
          <w:shd w:val="clear" w:color="auto" w:fill="FFFFFF"/>
        </w:rPr>
      </w:pPr>
      <w:r w:rsidRPr="00BE6D16">
        <w:rPr>
          <w:iCs/>
          <w:color w:val="000000"/>
          <w:shd w:val="clear" w:color="auto" w:fill="FFFFFF"/>
        </w:rPr>
        <w:t>i</w:t>
      </w:r>
      <w:r>
        <w:rPr>
          <w:iCs/>
          <w:color w:val="000000"/>
          <w:shd w:val="clear" w:color="auto" w:fill="FFFFFF"/>
        </w:rPr>
        <w:t xml:space="preserve">n which </w:t>
      </w:r>
      <m:oMath>
        <m:r>
          <w:rPr>
            <w:rFonts w:ascii="Cambria Math" w:hAnsi="Cambria Math"/>
            <w:color w:val="000000"/>
            <w:shd w:val="clear" w:color="auto" w:fill="FFFFFF"/>
          </w:rPr>
          <m:t>b</m:t>
        </m:r>
      </m:oMath>
      <w:r>
        <w:rPr>
          <w:iCs/>
          <w:color w:val="000000"/>
          <w:shd w:val="clear" w:color="auto" w:fill="FFFFFF"/>
        </w:rPr>
        <w:t xml:space="preserve"> is the </w:t>
      </w:r>
      <w:r>
        <w:t xml:space="preserve">transmission rate for ascertained cases (defined as the number of individuals that an ascertained case can infect per day), </w:t>
      </w:r>
      <m:oMath>
        <m:r>
          <m:rPr>
            <m:sty m:val="p"/>
          </m:rPr>
          <w:rPr>
            <w:rFonts w:ascii="Cambria Math" w:hAnsi="Cambria Math"/>
          </w:rPr>
          <m:t>α</m:t>
        </m:r>
      </m:oMath>
      <w:r>
        <w:t xml:space="preserve"> is the ratio of the transmission rate of unascertained cases to that of ascertained cases, </w:t>
      </w:r>
      <m:oMath>
        <m:r>
          <w:rPr>
            <w:rFonts w:ascii="Cambria Math" w:hAnsi="Cambria Math"/>
          </w:rPr>
          <m:t>r</m:t>
        </m:r>
      </m:oMath>
      <w:r>
        <w:t xml:space="preserve"> is the ascertainment rate,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the latent period,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is the pre-symptomatic infectious period,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the symptomatic infectiousness period, </w:t>
      </w:r>
      <m:oMath>
        <m:sSub>
          <m:sSubPr>
            <m:ctrlPr>
              <w:rPr>
                <w:rFonts w:ascii="Cambria Math" w:hAnsi="Cambria Math"/>
                <w:i/>
              </w:rPr>
            </m:ctrlPr>
          </m:sSubPr>
          <m:e>
            <m:r>
              <w:rPr>
                <w:rFonts w:ascii="Cambria Math" w:hAnsi="Cambria Math"/>
              </w:rPr>
              <m:t>D</m:t>
            </m:r>
          </m:e>
          <m:sub>
            <m:r>
              <w:rPr>
                <w:rFonts w:ascii="Cambria Math" w:hAnsi="Cambria Math"/>
              </w:rPr>
              <m:t>q</m:t>
            </m:r>
          </m:sub>
        </m:sSub>
      </m:oMath>
      <w:r>
        <w:t xml:space="preserve"> is the duration from illness onset to isolation and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t xml:space="preserve"> is the isolation period in the hospital. </w:t>
      </w:r>
    </w:p>
    <w:p w14:paraId="4B56A059" w14:textId="77777777" w:rsidR="002418A4" w:rsidRDefault="002418A4" w:rsidP="00487208">
      <w:pPr>
        <w:keepNext/>
        <w:spacing w:line="480" w:lineRule="auto"/>
        <w:jc w:val="both"/>
      </w:pPr>
      <w:r>
        <w:rPr>
          <w:noProof/>
        </w:rPr>
        <w:lastRenderedPageBreak/>
        <w:drawing>
          <wp:inline distT="0" distB="0" distL="0" distR="0" wp14:anchorId="274AA53C" wp14:editId="3CBE01DE">
            <wp:extent cx="6315613" cy="3108960"/>
            <wp:effectExtent l="12700" t="12700" r="9525" b="1524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315613" cy="3108960"/>
                    </a:xfrm>
                    <a:prstGeom prst="rect">
                      <a:avLst/>
                    </a:prstGeom>
                    <a:ln>
                      <a:solidFill>
                        <a:schemeClr val="tx1"/>
                      </a:solidFill>
                    </a:ln>
                  </pic:spPr>
                </pic:pic>
              </a:graphicData>
            </a:graphic>
          </wp:inline>
        </w:drawing>
      </w:r>
    </w:p>
    <w:p w14:paraId="5588A51A" w14:textId="64123271" w:rsidR="008304CF" w:rsidRDefault="002418A4" w:rsidP="00487208">
      <w:pPr>
        <w:pStyle w:val="a6"/>
        <w:spacing w:line="480" w:lineRule="auto"/>
        <w:jc w:val="center"/>
      </w:pPr>
      <w:r w:rsidRPr="008E6145">
        <w:t xml:space="preserve">Figure </w:t>
      </w:r>
      <w:fldSimple w:instr=" SEQ Figure \* ARABIC ">
        <w:r w:rsidR="008D4950">
          <w:rPr>
            <w:noProof/>
          </w:rPr>
          <w:t>3</w:t>
        </w:r>
      </w:fldSimple>
      <w:r w:rsidRPr="008E6145">
        <w:t>:</w:t>
      </w:r>
      <w:r>
        <w:t xml:space="preserve"> </w:t>
      </w:r>
      <w:r w:rsidRPr="007409BD">
        <w:t xml:space="preserve">The </w:t>
      </w:r>
      <w:r w:rsidR="0071117E">
        <w:t>SAPHIRE</w:t>
      </w:r>
      <w:r w:rsidRPr="007409BD">
        <w:t xml:space="preserve"> model with separate compartments for the latent, unascertained and ascertained cases.</w:t>
      </w:r>
    </w:p>
    <w:p w14:paraId="78B3B3BE" w14:textId="77777777" w:rsidR="004977EB" w:rsidRDefault="004977EB" w:rsidP="00487208">
      <w:pPr>
        <w:pStyle w:val="a6"/>
        <w:spacing w:line="480" w:lineRule="auto"/>
        <w:jc w:val="both"/>
      </w:pPr>
    </w:p>
    <w:p w14:paraId="0E96C23C" w14:textId="1BE74D44" w:rsidR="008304CF" w:rsidRPr="00D40ACC" w:rsidRDefault="008304CF" w:rsidP="00487208">
      <w:pPr>
        <w:spacing w:line="480" w:lineRule="auto"/>
        <w:jc w:val="both"/>
        <w:rPr>
          <w:color w:val="000000"/>
          <w:shd w:val="clear" w:color="auto" w:fill="FFFFFF"/>
        </w:rPr>
      </w:pPr>
      <w:r w:rsidRPr="00D40ACC">
        <w:rPr>
          <w:color w:val="000000"/>
          <w:shd w:val="clear" w:color="auto" w:fill="FFFFFF"/>
        </w:rPr>
        <w:t xml:space="preserve">Under this setup, reproductive number </w:t>
      </w:r>
      <m:oMath>
        <m:r>
          <w:rPr>
            <w:rFonts w:ascii="Cambria Math" w:hAnsi="Cambria Math"/>
            <w:color w:val="000000"/>
            <w:shd w:val="clear" w:color="auto" w:fill="FFFFFF"/>
          </w:rPr>
          <m:t>R</m:t>
        </m:r>
      </m:oMath>
      <w:r w:rsidRPr="00D40ACC">
        <w:rPr>
          <w:color w:val="000000"/>
          <w:shd w:val="clear" w:color="auto" w:fill="FFFFFF"/>
        </w:rPr>
        <w:t xml:space="preserve"> </w:t>
      </w:r>
      <w:r>
        <w:rPr>
          <w:color w:val="000000"/>
          <w:shd w:val="clear" w:color="auto" w:fill="FFFFFF"/>
        </w:rPr>
        <w:t xml:space="preserve">(as presented in the original manuscript) </w:t>
      </w:r>
      <w:r w:rsidRPr="00D40ACC">
        <w:rPr>
          <w:color w:val="000000"/>
          <w:shd w:val="clear" w:color="auto" w:fill="FFFFFF"/>
        </w:rPr>
        <w:t>may be expressed as</w:t>
      </w:r>
    </w:p>
    <w:p w14:paraId="2B5DDC84" w14:textId="21036627" w:rsidR="008304CF" w:rsidRDefault="003129BE" w:rsidP="00487208">
      <w:pPr>
        <w:spacing w:line="480" w:lineRule="auto"/>
        <w:jc w:val="both"/>
        <w:rPr>
          <w:color w:val="000000"/>
          <w:shd w:val="clear" w:color="auto" w:fill="FFFFFF"/>
        </w:rPr>
      </w:pPr>
      <m:oMathPara>
        <m:oMath>
          <m:eqArr>
            <m:eqArrPr>
              <m:maxDist m:val="1"/>
              <m:ctrlPr>
                <w:rPr>
                  <w:rFonts w:ascii="Cambria Math" w:hAnsi="Cambria Math"/>
                  <w:i/>
                  <w:color w:val="000000"/>
                  <w:shd w:val="clear" w:color="auto" w:fill="FFFFFF"/>
                </w:rPr>
              </m:ctrlPr>
            </m:eqArrPr>
            <m:e>
              <m:r>
                <w:rPr>
                  <w:rFonts w:ascii="Cambria Math" w:hAnsi="Cambria Math"/>
                  <w:color w:val="000000"/>
                  <w:shd w:val="clear" w:color="auto" w:fill="FFFFFF"/>
                </w:rPr>
                <m:t>R=αb</m:t>
              </m:r>
              <m:sSup>
                <m:sSupPr>
                  <m:ctrlPr>
                    <w:rPr>
                      <w:rFonts w:ascii="Cambria Math" w:hAnsi="Cambria Math"/>
                      <w:i/>
                      <w:color w:val="000000"/>
                      <w:shd w:val="clear" w:color="auto" w:fill="FFFFFF"/>
                    </w:rPr>
                  </m:ctrlPr>
                </m:sSupPr>
                <m:e>
                  <m:d>
                    <m:dPr>
                      <m:ctrlPr>
                        <w:rPr>
                          <w:rFonts w:ascii="Cambria Math" w:hAnsi="Cambria Math"/>
                          <w:color w:val="000000"/>
                          <w:shd w:val="clear" w:color="auto" w:fill="FFFFFF"/>
                        </w:rPr>
                      </m:ctrlPr>
                    </m:dPr>
                    <m:e>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D</m:t>
                          </m:r>
                          <m:ctrlPr>
                            <w:rPr>
                              <w:rFonts w:ascii="Cambria Math" w:hAnsi="Cambria Math"/>
                              <w:color w:val="000000"/>
                              <w:shd w:val="clear" w:color="auto" w:fill="FFFFFF"/>
                            </w:rPr>
                          </m:ctrlPr>
                        </m:e>
                        <m:sub>
                          <m:r>
                            <m:rPr>
                              <m:nor/>
                            </m:rPr>
                            <w:rPr>
                              <w:rFonts w:ascii="Cambria Math" w:hAnsi="Cambria Math"/>
                              <w:color w:val="000000"/>
                              <w:shd w:val="clear" w:color="auto" w:fill="FFFFFF"/>
                            </w:rPr>
                            <m:t>p</m:t>
                          </m:r>
                        </m:sub>
                        <m:sup>
                          <m:r>
                            <w:rPr>
                              <w:rFonts w:ascii="Cambria Math" w:hAnsi="Cambria Math"/>
                              <w:color w:val="000000"/>
                              <w:shd w:val="clear" w:color="auto" w:fill="FFFFFF"/>
                            </w:rPr>
                            <m:t>-1</m:t>
                          </m:r>
                        </m:sup>
                      </m:sSubSup>
                      <m:r>
                        <w:rPr>
                          <w:rFonts w:ascii="Cambria Math" w:hAnsi="Cambria Math"/>
                          <w:color w:val="000000"/>
                          <w:shd w:val="clear" w:color="auto" w:fill="FFFFFF"/>
                        </w:rPr>
                        <m:t>+</m:t>
                      </m:r>
                      <m:f>
                        <m:fPr>
                          <m:ctrlPr>
                            <w:rPr>
                              <w:rFonts w:ascii="Cambria Math" w:hAnsi="Cambria Math"/>
                              <w:color w:val="000000"/>
                              <w:shd w:val="clear" w:color="auto" w:fill="FFFFFF"/>
                            </w:rPr>
                          </m:ctrlPr>
                        </m:fPr>
                        <m:num>
                          <m:r>
                            <w:rPr>
                              <w:rFonts w:ascii="Cambria Math" w:hAnsi="Cambria Math"/>
                              <w:color w:val="000000"/>
                              <w:shd w:val="clear" w:color="auto" w:fill="FFFFFF"/>
                            </w:rPr>
                            <m:t>n</m:t>
                          </m:r>
                          <m:ctrlPr>
                            <w:rPr>
                              <w:rFonts w:ascii="Cambria Math" w:hAnsi="Cambria Math"/>
                              <w:i/>
                              <w:color w:val="000000"/>
                              <w:shd w:val="clear" w:color="auto" w:fill="FFFFFF"/>
                            </w:rPr>
                          </m:ctrlPr>
                        </m:num>
                        <m:den>
                          <m:r>
                            <w:rPr>
                              <w:rFonts w:ascii="Cambria Math" w:hAnsi="Cambria Math"/>
                              <w:color w:val="000000"/>
                              <w:shd w:val="clear" w:color="auto" w:fill="FFFFFF"/>
                            </w:rPr>
                            <m:t>N</m:t>
                          </m:r>
                          <m:ctrlPr>
                            <w:rPr>
                              <w:rFonts w:ascii="Cambria Math" w:hAnsi="Cambria Math"/>
                              <w:i/>
                              <w:color w:val="000000"/>
                              <w:shd w:val="clear" w:color="auto" w:fill="FFFFFF"/>
                            </w:rPr>
                          </m:ctrlPr>
                        </m:den>
                      </m:f>
                      <m:ctrlPr>
                        <w:rPr>
                          <w:rFonts w:ascii="Cambria Math" w:hAnsi="Cambria Math"/>
                          <w:i/>
                          <w:color w:val="000000"/>
                          <w:shd w:val="clear" w:color="auto" w:fill="FFFFFF"/>
                        </w:rPr>
                      </m:ctrlPr>
                    </m:e>
                  </m:d>
                </m:e>
                <m:sup>
                  <m:r>
                    <w:rPr>
                      <w:rFonts w:ascii="Cambria Math" w:hAnsi="Cambria Math"/>
                      <w:color w:val="000000"/>
                      <w:shd w:val="clear" w:color="auto" w:fill="FFFFFF"/>
                    </w:rPr>
                    <m:t>-1</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1-r</m:t>
                  </m:r>
                </m:e>
              </m:d>
              <m:r>
                <w:rPr>
                  <w:rFonts w:ascii="Cambria Math" w:hAnsi="Cambria Math"/>
                  <w:color w:val="000000"/>
                  <w:shd w:val="clear" w:color="auto" w:fill="FFFFFF"/>
                </w:rPr>
                <m:t>αb</m:t>
              </m:r>
              <m:sSup>
                <m:sSupPr>
                  <m:ctrlPr>
                    <w:rPr>
                      <w:rFonts w:ascii="Cambria Math" w:hAnsi="Cambria Math"/>
                      <w:i/>
                      <w:color w:val="000000"/>
                      <w:shd w:val="clear" w:color="auto" w:fill="FFFFFF"/>
                    </w:rPr>
                  </m:ctrlPr>
                </m:sSupPr>
                <m:e>
                  <m:d>
                    <m:dPr>
                      <m:ctrlPr>
                        <w:rPr>
                          <w:rFonts w:ascii="Cambria Math" w:hAnsi="Cambria Math"/>
                          <w:color w:val="000000"/>
                          <w:shd w:val="clear" w:color="auto" w:fill="FFFFFF"/>
                        </w:rPr>
                      </m:ctrlPr>
                    </m:dPr>
                    <m:e>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D</m:t>
                          </m:r>
                          <m:ctrlPr>
                            <w:rPr>
                              <w:rFonts w:ascii="Cambria Math" w:hAnsi="Cambria Math"/>
                              <w:color w:val="000000"/>
                              <w:shd w:val="clear" w:color="auto" w:fill="FFFFFF"/>
                            </w:rPr>
                          </m:ctrlPr>
                        </m:e>
                        <m:sub>
                          <m:r>
                            <m:rPr>
                              <m:nor/>
                            </m:rPr>
                            <w:rPr>
                              <w:rFonts w:ascii="Cambria Math" w:hAnsi="Cambria Math"/>
                              <w:color w:val="000000"/>
                              <w:shd w:val="clear" w:color="auto" w:fill="FFFFFF"/>
                            </w:rPr>
                            <m:t>i</m:t>
                          </m:r>
                        </m:sub>
                        <m:sup>
                          <m:r>
                            <w:rPr>
                              <w:rFonts w:ascii="Cambria Math" w:hAnsi="Cambria Math"/>
                              <w:color w:val="000000"/>
                              <w:shd w:val="clear" w:color="auto" w:fill="FFFFFF"/>
                            </w:rPr>
                            <m:t>-1</m:t>
                          </m:r>
                        </m:sup>
                      </m:sSubSup>
                      <m:r>
                        <w:rPr>
                          <w:rFonts w:ascii="Cambria Math" w:hAnsi="Cambria Math"/>
                          <w:color w:val="000000"/>
                          <w:shd w:val="clear" w:color="auto" w:fill="FFFFFF"/>
                        </w:rPr>
                        <m:t>+</m:t>
                      </m:r>
                      <m:f>
                        <m:fPr>
                          <m:ctrlPr>
                            <w:rPr>
                              <w:rFonts w:ascii="Cambria Math" w:hAnsi="Cambria Math"/>
                              <w:color w:val="000000"/>
                              <w:shd w:val="clear" w:color="auto" w:fill="FFFFFF"/>
                            </w:rPr>
                          </m:ctrlPr>
                        </m:fPr>
                        <m:num>
                          <m:r>
                            <w:rPr>
                              <w:rFonts w:ascii="Cambria Math" w:hAnsi="Cambria Math"/>
                              <w:color w:val="000000"/>
                              <w:shd w:val="clear" w:color="auto" w:fill="FFFFFF"/>
                            </w:rPr>
                            <m:t>n</m:t>
                          </m:r>
                          <m:ctrlPr>
                            <w:rPr>
                              <w:rFonts w:ascii="Cambria Math" w:hAnsi="Cambria Math"/>
                              <w:i/>
                              <w:color w:val="000000"/>
                              <w:shd w:val="clear" w:color="auto" w:fill="FFFFFF"/>
                            </w:rPr>
                          </m:ctrlPr>
                        </m:num>
                        <m:den>
                          <m:r>
                            <w:rPr>
                              <w:rFonts w:ascii="Cambria Math" w:hAnsi="Cambria Math"/>
                              <w:color w:val="000000"/>
                              <w:shd w:val="clear" w:color="auto" w:fill="FFFFFF"/>
                            </w:rPr>
                            <m:t>N</m:t>
                          </m:r>
                          <m:ctrlPr>
                            <w:rPr>
                              <w:rFonts w:ascii="Cambria Math" w:hAnsi="Cambria Math"/>
                              <w:i/>
                              <w:color w:val="000000"/>
                              <w:shd w:val="clear" w:color="auto" w:fill="FFFFFF"/>
                            </w:rPr>
                          </m:ctrlPr>
                        </m:den>
                      </m:f>
                      <m:ctrlPr>
                        <w:rPr>
                          <w:rFonts w:ascii="Cambria Math" w:hAnsi="Cambria Math"/>
                          <w:i/>
                          <w:color w:val="000000"/>
                          <w:shd w:val="clear" w:color="auto" w:fill="FFFFFF"/>
                        </w:rPr>
                      </m:ctrlPr>
                    </m:e>
                  </m:d>
                </m:e>
                <m:sup>
                  <m:r>
                    <w:rPr>
                      <w:rFonts w:ascii="Cambria Math" w:hAnsi="Cambria Math"/>
                      <w:color w:val="000000"/>
                      <w:shd w:val="clear" w:color="auto" w:fill="FFFFFF"/>
                    </w:rPr>
                    <m:t>-1</m:t>
                  </m:r>
                </m:sup>
              </m:sSup>
              <m:r>
                <w:rPr>
                  <w:rFonts w:ascii="Cambria Math" w:hAnsi="Cambria Math"/>
                  <w:color w:val="000000"/>
                  <w:shd w:val="clear" w:color="auto" w:fill="FFFFFF"/>
                </w:rPr>
                <m:t>+rb</m:t>
              </m:r>
              <m:sSup>
                <m:sSupPr>
                  <m:ctrlPr>
                    <w:rPr>
                      <w:rFonts w:ascii="Cambria Math" w:hAnsi="Cambria Math"/>
                      <w:i/>
                      <w:color w:val="000000"/>
                      <w:shd w:val="clear" w:color="auto" w:fill="FFFFFF"/>
                    </w:rPr>
                  </m:ctrlPr>
                </m:sSupPr>
                <m:e>
                  <m:d>
                    <m:dPr>
                      <m:ctrlPr>
                        <w:rPr>
                          <w:rFonts w:ascii="Cambria Math" w:hAnsi="Cambria Math"/>
                          <w:color w:val="000000"/>
                          <w:shd w:val="clear" w:color="auto" w:fill="FFFFFF"/>
                        </w:rPr>
                      </m:ctrlPr>
                    </m:dPr>
                    <m:e>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D</m:t>
                          </m:r>
                          <m:ctrlPr>
                            <w:rPr>
                              <w:rFonts w:ascii="Cambria Math" w:hAnsi="Cambria Math"/>
                              <w:color w:val="000000"/>
                              <w:shd w:val="clear" w:color="auto" w:fill="FFFFFF"/>
                            </w:rPr>
                          </m:ctrlPr>
                        </m:e>
                        <m:sub>
                          <m:r>
                            <m:rPr>
                              <m:nor/>
                            </m:rPr>
                            <w:rPr>
                              <w:rFonts w:ascii="Cambria Math" w:hAnsi="Cambria Math"/>
                              <w:color w:val="000000"/>
                              <w:shd w:val="clear" w:color="auto" w:fill="FFFFFF"/>
                            </w:rPr>
                            <m:t>i</m:t>
                          </m:r>
                        </m:sub>
                        <m:sup>
                          <m:r>
                            <w:rPr>
                              <w:rFonts w:ascii="Cambria Math" w:hAnsi="Cambria Math"/>
                              <w:color w:val="000000"/>
                              <w:shd w:val="clear" w:color="auto" w:fill="FFFFFF"/>
                            </w:rPr>
                            <m:t>-1</m:t>
                          </m:r>
                        </m:sup>
                      </m:sSubSup>
                      <m:r>
                        <w:rPr>
                          <w:rFonts w:ascii="Cambria Math" w:hAnsi="Cambria Math"/>
                          <w:color w:val="000000"/>
                          <w:shd w:val="clear" w:color="auto" w:fill="FFFFFF"/>
                        </w:rPr>
                        <m:t>+</m:t>
                      </m:r>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D</m:t>
                          </m:r>
                        </m:e>
                        <m:sub>
                          <m:r>
                            <m:rPr>
                              <m:nor/>
                            </m:rPr>
                            <w:rPr>
                              <w:rFonts w:ascii="Cambria Math" w:hAnsi="Cambria Math"/>
                              <w:color w:val="000000"/>
                              <w:shd w:val="clear" w:color="auto" w:fill="FFFFFF"/>
                            </w:rPr>
                            <m:t>q</m:t>
                          </m:r>
                        </m:sub>
                        <m:sup>
                          <m:r>
                            <w:rPr>
                              <w:rFonts w:ascii="Cambria Math" w:hAnsi="Cambria Math"/>
                              <w:color w:val="000000"/>
                              <w:shd w:val="clear" w:color="auto" w:fill="FFFFFF"/>
                            </w:rPr>
                            <m:t>-1</m:t>
                          </m:r>
                        </m:sup>
                      </m:sSubSup>
                      <m:ctrlPr>
                        <w:rPr>
                          <w:rFonts w:ascii="Cambria Math" w:hAnsi="Cambria Math"/>
                          <w:i/>
                          <w:color w:val="000000"/>
                          <w:shd w:val="clear" w:color="auto" w:fill="FFFFFF"/>
                        </w:rPr>
                      </m:ctrlPr>
                    </m:e>
                  </m:d>
                </m:e>
                <m:sup>
                  <m:r>
                    <w:rPr>
                      <w:rFonts w:ascii="Cambria Math" w:hAnsi="Cambria Math"/>
                      <w:color w:val="000000"/>
                      <w:shd w:val="clear" w:color="auto" w:fill="FFFFFF"/>
                    </w:rPr>
                    <m:t>-1</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7</m:t>
                  </m:r>
                </m:e>
              </m:d>
            </m:e>
          </m:eqArr>
        </m:oMath>
      </m:oMathPara>
    </w:p>
    <w:p w14:paraId="6364E63A" w14:textId="1A72AFD3" w:rsidR="00980BAC" w:rsidRDefault="008304CF" w:rsidP="00487208">
      <w:pPr>
        <w:spacing w:line="480" w:lineRule="auto"/>
        <w:jc w:val="both"/>
        <w:rPr>
          <w:color w:val="000000"/>
          <w:shd w:val="clear" w:color="auto" w:fill="FFFFFF"/>
        </w:rPr>
      </w:pPr>
      <w:r>
        <w:rPr>
          <w:color w:val="000000"/>
          <w:shd w:val="clear" w:color="auto" w:fill="FFFFFF"/>
        </w:rPr>
        <w:t>in which the three terms represent infections contributed by pre-symptomatic individuals, unascertained cases and ascertained cases, respectively. The model adjusts the infectious periods of each type of case by taking population movement (</w:t>
      </w:r>
      <m:oMath>
        <m:r>
          <w:rPr>
            <w:rFonts w:ascii="Cambria Math" w:hAnsi="Cambria Math"/>
            <w:color w:val="000000"/>
            <w:shd w:val="clear" w:color="auto" w:fill="FFFFFF"/>
          </w:rPr>
          <m:t>n</m:t>
        </m:r>
        <m:r>
          <m:rPr>
            <m:lit/>
          </m:rPr>
          <w:rPr>
            <w:rFonts w:ascii="Cambria Math" w:hAnsi="Cambria Math"/>
            <w:color w:val="000000"/>
            <w:shd w:val="clear" w:color="auto" w:fill="FFFFFF"/>
          </w:rPr>
          <m:t>/</m:t>
        </m:r>
        <m:r>
          <w:rPr>
            <w:rFonts w:ascii="Cambria Math" w:hAnsi="Cambria Math"/>
            <w:color w:val="000000"/>
            <w:shd w:val="clear" w:color="auto" w:fill="FFFFFF"/>
          </w:rPr>
          <m:t>N</m:t>
        </m:r>
      </m:oMath>
      <w:r>
        <w:rPr>
          <w:color w:val="000000"/>
          <w:shd w:val="clear" w:color="auto" w:fill="FFFFFF"/>
        </w:rPr>
        <w:t xml:space="preserve">) and isolation </w:t>
      </w:r>
      <m:oMath>
        <m:sSubSup>
          <m:sSubSupPr>
            <m:ctrlPr>
              <w:rPr>
                <w:rFonts w:ascii="Cambria Math" w:hAnsi="Cambria Math"/>
                <w:i/>
                <w:color w:val="000000"/>
                <w:shd w:val="clear" w:color="auto" w:fill="FFFFFF"/>
              </w:rPr>
            </m:ctrlPr>
          </m:sSubSupPr>
          <m:e>
            <m:r>
              <w:rPr>
                <w:rFonts w:ascii="Cambria Math" w:hAnsi="Cambria Math"/>
                <w:color w:val="000000"/>
                <w:shd w:val="clear" w:color="auto" w:fill="FFFFFF"/>
              </w:rPr>
              <m:t>(D</m:t>
            </m:r>
          </m:e>
          <m:sub>
            <m:r>
              <w:rPr>
                <w:rFonts w:ascii="Cambria Math" w:hAnsi="Cambria Math"/>
                <w:color w:val="000000"/>
                <w:shd w:val="clear" w:color="auto" w:fill="FFFFFF"/>
              </w:rPr>
              <m:t>q</m:t>
            </m:r>
          </m:sub>
          <m:sup>
            <m:r>
              <w:rPr>
                <w:rFonts w:ascii="Cambria Math" w:hAnsi="Cambria Math"/>
                <w:color w:val="000000"/>
                <w:shd w:val="clear" w:color="auto" w:fill="FFFFFF"/>
              </w:rPr>
              <m:t>-1</m:t>
            </m:r>
          </m:sup>
        </m:sSubSup>
        <m:r>
          <w:rPr>
            <w:rFonts w:ascii="Cambria Math" w:hAnsi="Cambria Math"/>
            <w:color w:val="000000"/>
            <w:shd w:val="clear" w:color="auto" w:fill="FFFFFF"/>
          </w:rPr>
          <m:t>)</m:t>
        </m:r>
      </m:oMath>
      <w:r>
        <w:rPr>
          <w:color w:val="000000"/>
          <w:shd w:val="clear" w:color="auto" w:fill="FFFFFF"/>
        </w:rPr>
        <w:t xml:space="preserve"> into account. For the case of India, we set </w:t>
      </w:r>
      <m:oMath>
        <m:r>
          <w:rPr>
            <w:rFonts w:ascii="Cambria Math" w:hAnsi="Cambria Math"/>
            <w:color w:val="000000"/>
            <w:shd w:val="clear" w:color="auto" w:fill="FFFFFF"/>
          </w:rPr>
          <m:t>n = 0.</m:t>
        </m:r>
      </m:oMath>
      <w:r>
        <w:rPr>
          <w:color w:val="000000"/>
          <w:shd w:val="clear" w:color="auto" w:fill="FFFFFF"/>
        </w:rPr>
        <w:t xml:space="preserve"> </w:t>
      </w:r>
    </w:p>
    <w:p w14:paraId="7D72D2F5" w14:textId="11BC7EFF" w:rsidR="00FC27A1" w:rsidRPr="00EF5D72" w:rsidRDefault="00FC27A1" w:rsidP="00B46D61">
      <w:pPr>
        <w:spacing w:line="480" w:lineRule="auto"/>
        <w:rPr>
          <w:ins w:id="0" w:author="Xuelin" w:date="2021-03-11T16:25:00Z"/>
          <w:rFonts w:cstheme="minorHAnsi"/>
          <w:shd w:val="clear" w:color="auto" w:fill="FFFFFF"/>
        </w:rPr>
        <w:pPrChange w:id="1" w:author="Gu, Xuelin" w:date="2021-03-11T17:46:00Z">
          <w:pPr/>
        </w:pPrChange>
      </w:pPr>
      <w:ins w:id="2" w:author="Xuelin" w:date="2021-03-11T16:25:00Z">
        <w:r w:rsidRPr="00EF5D72">
          <w:rPr>
            <w:rFonts w:cstheme="minorHAnsi"/>
            <w:shd w:val="clear" w:color="auto" w:fill="FFFFFF"/>
          </w:rPr>
          <w:t>Initial states and parameter settings: We set α=0.55, assuming lower transmissibility for unascertained cases</w:t>
        </w:r>
        <w:r w:rsidRPr="00EF5D72">
          <w:rPr>
            <w:rFonts w:cstheme="minorHAnsi"/>
            <w:shd w:val="clear" w:color="auto" w:fill="FFFFFF"/>
            <w:vertAlign w:val="superscript"/>
          </w:rPr>
          <w:t>1</w:t>
        </w:r>
        <w:r w:rsidRPr="00EF5D72">
          <w:rPr>
            <w:rFonts w:cstheme="minorHAnsi"/>
            <w:shd w:val="clear" w:color="auto" w:fill="FFFFFF"/>
          </w:rPr>
          <w:t xml:space="preserve">. Compartment </w:t>
        </w:r>
      </w:ins>
      <m:oMath>
        <m:r>
          <w:ins w:id="3" w:author="Xuelin" w:date="2021-03-11T16:25:00Z">
            <w:rPr>
              <w:rFonts w:ascii="Cambria Math" w:hAnsi="Cambria Math" w:cstheme="minorHAnsi"/>
              <w:shd w:val="clear" w:color="auto" w:fill="FFFFFF"/>
            </w:rPr>
            <m:t>P</m:t>
          </w:ins>
        </m:r>
      </m:oMath>
      <w:ins w:id="4" w:author="Xuelin" w:date="2021-03-11T16:25:00Z">
        <w:r w:rsidRPr="00EF5D72">
          <w:rPr>
            <w:rFonts w:cstheme="minorHAnsi"/>
            <w:shd w:val="clear" w:color="auto" w:fill="FFFFFF"/>
          </w:rPr>
          <w:t xml:space="preserve"> contains both ascertained and unascertained cases in the pre-symptomatic </w:t>
        </w:r>
        <w:r w:rsidRPr="00EF5D72">
          <w:rPr>
            <w:rFonts w:cstheme="minorHAnsi"/>
            <w:shd w:val="clear" w:color="auto" w:fill="FFFFFF"/>
          </w:rPr>
          <w:lastRenderedPageBreak/>
          <w:t xml:space="preserve">phase. We set the transmissibility of </w:t>
        </w:r>
      </w:ins>
      <m:oMath>
        <m:r>
          <w:ins w:id="5" w:author="Xuelin" w:date="2021-03-11T16:25:00Z">
            <w:rPr>
              <w:rFonts w:ascii="Cambria Math" w:hAnsi="Cambria Math" w:cstheme="minorHAnsi"/>
              <w:shd w:val="clear" w:color="auto" w:fill="FFFFFF"/>
            </w:rPr>
            <m:t>P</m:t>
          </w:ins>
        </m:r>
      </m:oMath>
      <w:ins w:id="6" w:author="Xuelin" w:date="2021-03-11T16:25:00Z">
        <w:r w:rsidRPr="00EF5D72">
          <w:rPr>
            <w:rFonts w:cstheme="minorHAnsi"/>
            <w:shd w:val="clear" w:color="auto" w:fill="FFFFFF"/>
          </w:rPr>
          <w:t xml:space="preserve"> to be the same as unascertained cases, because it has been reported that the majority of cases are unascertained</w:t>
        </w:r>
        <w:r w:rsidRPr="00EF5D72">
          <w:rPr>
            <w:rFonts w:cstheme="minorHAnsi"/>
            <w:shd w:val="clear" w:color="auto" w:fill="FFFFFF"/>
            <w:vertAlign w:val="superscript"/>
          </w:rPr>
          <w:t>1</w:t>
        </w:r>
        <w:r w:rsidRPr="00EF5D72">
          <w:rPr>
            <w:rFonts w:cstheme="minorHAnsi"/>
            <w:shd w:val="clear" w:color="auto" w:fill="FFFFFF"/>
          </w:rPr>
          <w:t xml:space="preserve">. We assumed an incubation period of 5.2 days and a pre-symptomatic infectious period </w:t>
        </w:r>
      </w:ins>
      <m:oMath>
        <m:sSub>
          <m:sSubPr>
            <m:ctrlPr>
              <w:ins w:id="7" w:author="Xuelin" w:date="2021-03-11T16:25:00Z">
                <w:rPr>
                  <w:rFonts w:ascii="Cambria Math" w:hAnsi="Cambria Math" w:cstheme="minorHAnsi"/>
                  <w:i/>
                  <w:shd w:val="clear" w:color="auto" w:fill="FFFFFF"/>
                </w:rPr>
              </w:ins>
            </m:ctrlPr>
          </m:sSubPr>
          <m:e>
            <m:r>
              <w:ins w:id="8" w:author="Xuelin" w:date="2021-03-11T16:25:00Z">
                <w:rPr>
                  <w:rFonts w:ascii="Cambria Math" w:hAnsi="Cambria Math" w:cstheme="minorHAnsi"/>
                  <w:shd w:val="clear" w:color="auto" w:fill="FFFFFF"/>
                </w:rPr>
                <m:t>D</m:t>
              </w:ins>
            </m:r>
          </m:e>
          <m:sub>
            <m:r>
              <w:ins w:id="9" w:author="Xuelin" w:date="2021-03-11T16:25:00Z">
                <w:rPr>
                  <w:rFonts w:ascii="Cambria Math" w:hAnsi="Cambria Math" w:cstheme="minorHAnsi"/>
                  <w:shd w:val="clear" w:color="auto" w:fill="FFFFFF"/>
                </w:rPr>
                <m:t>p</m:t>
              </w:ins>
            </m:r>
          </m:sub>
        </m:sSub>
      </m:oMath>
      <w:ins w:id="10" w:author="Xuelin" w:date="2021-03-11T16:25:00Z">
        <w:r w:rsidRPr="00EF5D72">
          <w:rPr>
            <w:rFonts w:cstheme="minorHAnsi"/>
            <w:shd w:val="clear" w:color="auto" w:fill="FFFFFF"/>
          </w:rPr>
          <w:t>=2.3 days</w:t>
        </w:r>
        <w:r w:rsidRPr="00EF5D72">
          <w:rPr>
            <w:rFonts w:cstheme="minorHAnsi"/>
            <w:shd w:val="clear" w:color="auto" w:fill="FFFFFF"/>
            <w:vertAlign w:val="superscript"/>
          </w:rPr>
          <w:t>2,3</w:t>
        </w:r>
        <w:r w:rsidRPr="00EF5D72">
          <w:rPr>
            <w:rFonts w:cstheme="minorHAnsi"/>
            <w:shd w:val="clear" w:color="auto" w:fill="FFFFFF"/>
          </w:rPr>
          <w:t xml:space="preserve">. Thus, the latent period was </w:t>
        </w:r>
      </w:ins>
      <m:oMath>
        <m:sSub>
          <m:sSubPr>
            <m:ctrlPr>
              <w:ins w:id="11" w:author="Xuelin" w:date="2021-03-11T16:25:00Z">
                <w:rPr>
                  <w:rFonts w:ascii="Cambria Math" w:hAnsi="Cambria Math" w:cstheme="minorHAnsi"/>
                  <w:i/>
                  <w:shd w:val="clear" w:color="auto" w:fill="FFFFFF"/>
                </w:rPr>
              </w:ins>
            </m:ctrlPr>
          </m:sSubPr>
          <m:e>
            <m:r>
              <w:ins w:id="12" w:author="Xuelin" w:date="2021-03-11T16:25:00Z">
                <w:rPr>
                  <w:rFonts w:ascii="Cambria Math" w:hAnsi="Cambria Math" w:cstheme="minorHAnsi"/>
                  <w:shd w:val="clear" w:color="auto" w:fill="FFFFFF"/>
                </w:rPr>
                <m:t>D</m:t>
              </w:ins>
            </m:r>
          </m:e>
          <m:sub>
            <m:r>
              <w:ins w:id="13" w:author="Xuelin" w:date="2021-03-11T16:25:00Z">
                <w:rPr>
                  <w:rFonts w:ascii="Cambria Math" w:hAnsi="Cambria Math" w:cstheme="minorHAnsi"/>
                  <w:shd w:val="clear" w:color="auto" w:fill="FFFFFF"/>
                </w:rPr>
                <m:t>e</m:t>
              </w:ins>
            </m:r>
          </m:sub>
        </m:sSub>
      </m:oMath>
      <w:ins w:id="14" w:author="Xuelin" w:date="2021-03-11T16:25:00Z">
        <w:r w:rsidRPr="00EF5D72">
          <w:rPr>
            <w:rFonts w:cstheme="minorHAnsi"/>
            <w:shd w:val="clear" w:color="auto" w:fill="FFFFFF"/>
          </w:rPr>
          <w:t>=2.9 days. Because pre-symptomatic infectiousness was estimated to account for 44% of the total infections from ascertained cases</w:t>
        </w:r>
        <w:r w:rsidRPr="00EF5D72">
          <w:rPr>
            <w:rFonts w:cstheme="minorHAnsi"/>
            <w:shd w:val="clear" w:color="auto" w:fill="FFFFFF"/>
            <w:vertAlign w:val="superscript"/>
          </w:rPr>
          <w:t>2</w:t>
        </w:r>
        <w:r w:rsidRPr="00EF5D72">
          <w:rPr>
            <w:rFonts w:cstheme="minorHAnsi"/>
            <w:shd w:val="clear" w:color="auto" w:fill="FFFFFF"/>
          </w:rPr>
          <w:t>, we set the mean of total infectious period as (</w:t>
        </w:r>
      </w:ins>
      <m:oMath>
        <m:sSub>
          <m:sSubPr>
            <m:ctrlPr>
              <w:ins w:id="15" w:author="Xuelin" w:date="2021-03-11T16:25:00Z">
                <w:rPr>
                  <w:rFonts w:ascii="Cambria Math" w:hAnsi="Cambria Math" w:cstheme="minorHAnsi"/>
                  <w:i/>
                  <w:shd w:val="clear" w:color="auto" w:fill="FFFFFF"/>
                </w:rPr>
              </w:ins>
            </m:ctrlPr>
          </m:sSubPr>
          <m:e>
            <m:r>
              <w:ins w:id="16" w:author="Xuelin" w:date="2021-03-11T16:25:00Z">
                <w:rPr>
                  <w:rFonts w:ascii="Cambria Math" w:hAnsi="Cambria Math" w:cstheme="minorHAnsi"/>
                  <w:shd w:val="clear" w:color="auto" w:fill="FFFFFF"/>
                </w:rPr>
                <m:t>D</m:t>
              </w:ins>
            </m:r>
          </m:e>
          <m:sub>
            <m:r>
              <w:ins w:id="17" w:author="Xuelin" w:date="2021-03-11T16:25:00Z">
                <w:rPr>
                  <w:rFonts w:ascii="Cambria Math" w:hAnsi="Cambria Math" w:cstheme="minorHAnsi"/>
                  <w:shd w:val="clear" w:color="auto" w:fill="FFFFFF"/>
                </w:rPr>
                <m:t>p</m:t>
              </w:ins>
            </m:r>
          </m:sub>
        </m:sSub>
      </m:oMath>
      <w:ins w:id="18" w:author="Xuelin" w:date="2021-03-11T16:25:00Z">
        <w:r w:rsidRPr="00EF5D72">
          <w:rPr>
            <w:rFonts w:cstheme="minorHAnsi"/>
            <w:shd w:val="clear" w:color="auto" w:fill="FFFFFF"/>
          </w:rPr>
          <w:t>+</w:t>
        </w:r>
      </w:ins>
      <m:oMath>
        <m:sSub>
          <m:sSubPr>
            <m:ctrlPr>
              <w:ins w:id="19" w:author="Xuelin" w:date="2021-03-11T16:25:00Z">
                <w:rPr>
                  <w:rFonts w:ascii="Cambria Math" w:hAnsi="Cambria Math" w:cstheme="minorHAnsi"/>
                  <w:i/>
                  <w:shd w:val="clear" w:color="auto" w:fill="FFFFFF"/>
                </w:rPr>
              </w:ins>
            </m:ctrlPr>
          </m:sSubPr>
          <m:e>
            <m:r>
              <w:ins w:id="20" w:author="Xuelin" w:date="2021-03-11T16:25:00Z">
                <w:rPr>
                  <w:rFonts w:ascii="Cambria Math" w:hAnsi="Cambria Math" w:cstheme="minorHAnsi"/>
                  <w:shd w:val="clear" w:color="auto" w:fill="FFFFFF"/>
                </w:rPr>
                <m:t>D</m:t>
              </w:ins>
            </m:r>
          </m:e>
          <m:sub>
            <m:r>
              <w:ins w:id="21" w:author="Xuelin" w:date="2021-03-11T16:25:00Z">
                <w:rPr>
                  <w:rFonts w:ascii="Cambria Math" w:hAnsi="Cambria Math" w:cstheme="minorHAnsi"/>
                  <w:shd w:val="clear" w:color="auto" w:fill="FFFFFF"/>
                </w:rPr>
                <m:t>i</m:t>
              </w:ins>
            </m:r>
          </m:sub>
        </m:sSub>
      </m:oMath>
      <w:ins w:id="22" w:author="Xuelin" w:date="2021-03-11T16:25:00Z">
        <w:r w:rsidRPr="00EF5D72">
          <w:rPr>
            <w:rFonts w:cstheme="minorHAnsi"/>
            <w:shd w:val="clear" w:color="auto" w:fill="FFFFFF"/>
          </w:rPr>
          <w:t>)=</w:t>
        </w:r>
      </w:ins>
      <m:oMath>
        <m:sSub>
          <m:sSubPr>
            <m:ctrlPr>
              <w:ins w:id="23" w:author="Xuelin" w:date="2021-03-11T16:25:00Z">
                <w:rPr>
                  <w:rFonts w:ascii="Cambria Math" w:hAnsi="Cambria Math" w:cstheme="minorHAnsi"/>
                  <w:i/>
                  <w:shd w:val="clear" w:color="auto" w:fill="FFFFFF"/>
                </w:rPr>
              </w:ins>
            </m:ctrlPr>
          </m:sSubPr>
          <m:e>
            <m:r>
              <w:ins w:id="24" w:author="Xuelin" w:date="2021-03-11T16:25:00Z">
                <w:rPr>
                  <w:rFonts w:ascii="Cambria Math" w:hAnsi="Cambria Math" w:cstheme="minorHAnsi"/>
                  <w:shd w:val="clear" w:color="auto" w:fill="FFFFFF"/>
                </w:rPr>
                <m:t>D</m:t>
              </w:ins>
            </m:r>
          </m:e>
          <m:sub>
            <m:r>
              <w:ins w:id="25" w:author="Xuelin" w:date="2021-03-11T16:25:00Z">
                <w:rPr>
                  <w:rFonts w:ascii="Cambria Math" w:hAnsi="Cambria Math" w:cstheme="minorHAnsi"/>
                  <w:shd w:val="clear" w:color="auto" w:fill="FFFFFF"/>
                </w:rPr>
                <m:t>p</m:t>
              </w:ins>
            </m:r>
          </m:sub>
        </m:sSub>
      </m:oMath>
      <w:ins w:id="26" w:author="Xuelin" w:date="2021-03-11T16:25:00Z">
        <w:r w:rsidRPr="00EF5D72">
          <w:rPr>
            <w:rFonts w:cstheme="minorHAnsi"/>
            <w:shd w:val="clear" w:color="auto" w:fill="FFFFFF"/>
          </w:rPr>
          <w:t>/0.44=5.2 days, assuming constant infectiousness across the pre-symptomatic and symptomatic phases of ascertained cases</w:t>
        </w:r>
        <w:r w:rsidRPr="00EF5D72">
          <w:rPr>
            <w:rFonts w:cstheme="minorHAnsi"/>
            <w:shd w:val="clear" w:color="auto" w:fill="FFFFFF"/>
            <w:vertAlign w:val="superscript"/>
          </w:rPr>
          <w:t>4</w:t>
        </w:r>
        <w:r w:rsidRPr="00EF5D72">
          <w:rPr>
            <w:rFonts w:cstheme="minorHAnsi"/>
            <w:shd w:val="clear" w:color="auto" w:fill="FFFFFF"/>
          </w:rPr>
          <w:t xml:space="preserve"> – thus the mean symptomatic infectious period was </w:t>
        </w:r>
      </w:ins>
      <m:oMath>
        <m:sSub>
          <m:sSubPr>
            <m:ctrlPr>
              <w:ins w:id="27" w:author="Xuelin" w:date="2021-03-11T16:25:00Z">
                <w:rPr>
                  <w:rFonts w:ascii="Cambria Math" w:hAnsi="Cambria Math" w:cstheme="minorHAnsi"/>
                  <w:i/>
                  <w:shd w:val="clear" w:color="auto" w:fill="FFFFFF"/>
                </w:rPr>
              </w:ins>
            </m:ctrlPr>
          </m:sSubPr>
          <m:e>
            <m:r>
              <w:ins w:id="28" w:author="Xuelin" w:date="2021-03-11T16:25:00Z">
                <w:rPr>
                  <w:rFonts w:ascii="Cambria Math" w:hAnsi="Cambria Math" w:cstheme="minorHAnsi"/>
                  <w:shd w:val="clear" w:color="auto" w:fill="FFFFFF"/>
                </w:rPr>
                <m:t>D</m:t>
              </w:ins>
            </m:r>
          </m:e>
          <m:sub>
            <m:r>
              <w:ins w:id="29" w:author="Xuelin" w:date="2021-03-11T16:25:00Z">
                <w:rPr>
                  <w:rFonts w:ascii="Cambria Math" w:hAnsi="Cambria Math" w:cstheme="minorHAnsi"/>
                  <w:shd w:val="clear" w:color="auto" w:fill="FFFFFF"/>
                </w:rPr>
                <m:t>i</m:t>
              </w:ins>
            </m:r>
          </m:sub>
        </m:sSub>
      </m:oMath>
      <w:ins w:id="30" w:author="Xuelin" w:date="2021-03-11T16:25:00Z">
        <w:r w:rsidRPr="00EF5D72">
          <w:rPr>
            <w:rFonts w:cstheme="minorHAnsi"/>
            <w:shd w:val="clear" w:color="auto" w:fill="FFFFFF"/>
          </w:rPr>
          <w:t xml:space="preserve">=2.9 days. We set an isolation period of </w:t>
        </w:r>
      </w:ins>
      <m:oMath>
        <m:sSub>
          <m:sSubPr>
            <m:ctrlPr>
              <w:ins w:id="31" w:author="Xuelin" w:date="2021-03-11T16:25:00Z">
                <w:rPr>
                  <w:rFonts w:ascii="Cambria Math" w:hAnsi="Cambria Math" w:cstheme="minorHAnsi"/>
                  <w:i/>
                  <w:shd w:val="clear" w:color="auto" w:fill="FFFFFF"/>
                </w:rPr>
              </w:ins>
            </m:ctrlPr>
          </m:sSubPr>
          <m:e>
            <m:r>
              <w:ins w:id="32" w:author="Xuelin" w:date="2021-03-11T16:25:00Z">
                <w:rPr>
                  <w:rFonts w:ascii="Cambria Math" w:hAnsi="Cambria Math" w:cstheme="minorHAnsi"/>
                  <w:shd w:val="clear" w:color="auto" w:fill="FFFFFF"/>
                </w:rPr>
                <m:t>D</m:t>
              </w:ins>
            </m:r>
          </m:e>
          <m:sub>
            <m:r>
              <w:ins w:id="33" w:author="Xuelin" w:date="2021-03-11T16:25:00Z">
                <w:rPr>
                  <w:rFonts w:ascii="Cambria Math" w:hAnsi="Cambria Math" w:cstheme="minorHAnsi"/>
                  <w:shd w:val="clear" w:color="auto" w:fill="FFFFFF"/>
                </w:rPr>
                <m:t>h</m:t>
              </w:ins>
            </m:r>
          </m:sub>
        </m:sSub>
      </m:oMath>
      <w:ins w:id="34" w:author="Xuelin" w:date="2021-03-11T16:25:00Z">
        <w:r w:rsidRPr="00EF5D72">
          <w:rPr>
            <w:rFonts w:cstheme="minorHAnsi"/>
            <w:shd w:val="clear" w:color="auto" w:fill="FFFFFF"/>
          </w:rPr>
          <w:t>=17 days based on the study investigating the hospital stay in Karnataka</w:t>
        </w:r>
      </w:ins>
      <w:ins w:id="35" w:author="Gu, Xuelin" w:date="2021-03-11T17:46:00Z">
        <w:r w:rsidR="00B46D61" w:rsidRPr="00EF5D72">
          <w:rPr>
            <w:rFonts w:cstheme="minorHAnsi"/>
            <w:shd w:val="clear" w:color="auto" w:fill="FFFFFF"/>
            <w:vertAlign w:val="superscript"/>
          </w:rPr>
          <w:t>5</w:t>
        </w:r>
      </w:ins>
      <w:ins w:id="36" w:author="Xuelin" w:date="2021-03-11T16:25:00Z">
        <w:r w:rsidRPr="00EF5D72">
          <w:rPr>
            <w:rFonts w:cstheme="minorHAnsi"/>
            <w:shd w:val="clear" w:color="auto" w:fill="FFFFFF"/>
          </w:rPr>
          <w:t>, but this parameter has no effect on the model fitting procedure, or the final parameter estimates as we fit daily new cases under this method</w:t>
        </w:r>
        <w:del w:id="37" w:author="Gu, Xuelin" w:date="2021-03-11T17:46:00Z">
          <w:r w:rsidRPr="00EF5D72" w:rsidDel="00B46D61">
            <w:rPr>
              <w:rFonts w:cstheme="minorHAnsi"/>
              <w:shd w:val="clear" w:color="auto" w:fill="FFFFFF"/>
              <w:vertAlign w:val="superscript"/>
            </w:rPr>
            <w:delText>5</w:delText>
          </w:r>
        </w:del>
        <w:r w:rsidRPr="00EF5D72">
          <w:rPr>
            <w:rFonts w:cstheme="minorHAnsi"/>
            <w:shd w:val="clear" w:color="auto" w:fill="FFFFFF"/>
          </w:rPr>
          <w:t xml:space="preserve">. The duration from the onset of symptoms to isolation was estimated to be </w:t>
        </w:r>
      </w:ins>
      <m:oMath>
        <m:sSub>
          <m:sSubPr>
            <m:ctrlPr>
              <w:ins w:id="38" w:author="Xuelin" w:date="2021-03-11T16:25:00Z">
                <w:rPr>
                  <w:rFonts w:ascii="Cambria Math" w:hAnsi="Cambria Math" w:cstheme="minorHAnsi"/>
                  <w:i/>
                  <w:shd w:val="clear" w:color="auto" w:fill="FFFFFF"/>
                </w:rPr>
              </w:ins>
            </m:ctrlPr>
          </m:sSubPr>
          <m:e>
            <m:r>
              <w:ins w:id="39" w:author="Xuelin" w:date="2021-03-11T16:25:00Z">
                <w:rPr>
                  <w:rFonts w:ascii="Cambria Math" w:hAnsi="Cambria Math" w:cstheme="minorHAnsi"/>
                  <w:shd w:val="clear" w:color="auto" w:fill="FFFFFF"/>
                </w:rPr>
                <m:t>D</m:t>
              </w:ins>
            </m:r>
          </m:e>
          <m:sub>
            <m:r>
              <w:ins w:id="40" w:author="Xuelin" w:date="2021-03-11T16:25:00Z">
                <w:rPr>
                  <w:rFonts w:ascii="Cambria Math" w:hAnsi="Cambria Math" w:cstheme="minorHAnsi"/>
                  <w:shd w:val="clear" w:color="auto" w:fill="FFFFFF"/>
                </w:rPr>
                <m:t>q</m:t>
              </w:ins>
            </m:r>
          </m:sub>
        </m:sSub>
      </m:oMath>
      <w:ins w:id="41" w:author="Xuelin" w:date="2021-03-11T16:25:00Z">
        <w:r w:rsidRPr="00EF5D72">
          <w:rPr>
            <w:rFonts w:cstheme="minorHAnsi"/>
            <w:shd w:val="clear" w:color="auto" w:fill="FFFFFF"/>
          </w:rPr>
          <w:t>=7 days</w:t>
        </w:r>
        <w:r w:rsidRPr="00EF5D72">
          <w:rPr>
            <w:rFonts w:cstheme="minorHAnsi"/>
            <w:shd w:val="clear" w:color="auto" w:fill="FFFFFF"/>
            <w:vertAlign w:val="superscript"/>
          </w:rPr>
          <w:t>6,7</w:t>
        </w:r>
        <w:r w:rsidRPr="00EF5D72">
          <w:rPr>
            <w:rFonts w:cstheme="minorHAnsi"/>
            <w:shd w:val="clear" w:color="auto" w:fill="FFFFFF"/>
          </w:rPr>
          <w:t xml:space="preserve">. On the basis of the parameter settings above, the initial state of the model is specified on March 15. The initial </w:t>
        </w:r>
        <w:r w:rsidRPr="00B46D61">
          <w:rPr>
            <w:bCs/>
            <w:rPrChange w:id="42" w:author="Gu, Xuelin" w:date="2021-03-11T17:46:00Z">
              <w:rPr>
                <w:rFonts w:cstheme="minorHAnsi"/>
                <w:shd w:val="clear" w:color="auto" w:fill="FFFFFF"/>
              </w:rPr>
            </w:rPrChange>
          </w:rPr>
          <w:t xml:space="preserve">number of ascertained symptomatic cases </w:t>
        </w:r>
        <w:r w:rsidRPr="00B46D61">
          <w:rPr>
            <w:rFonts w:ascii="Cambria Math" w:hAnsi="Cambria Math" w:cs="Cambria Math"/>
            <w:bCs/>
            <w:rPrChange w:id="43" w:author="Gu, Xuelin" w:date="2021-03-11T17:46:00Z">
              <w:rPr>
                <w:rFonts w:ascii="Cambria Math" w:hAnsi="Cambria Math" w:cs="Cambria Math"/>
                <w:shd w:val="clear" w:color="auto" w:fill="FFFFFF"/>
              </w:rPr>
            </w:rPrChange>
          </w:rPr>
          <w:t>𝐼</w:t>
        </w:r>
        <w:r w:rsidRPr="00B46D61">
          <w:rPr>
            <w:bCs/>
            <w:rPrChange w:id="44" w:author="Gu, Xuelin" w:date="2021-03-11T17:46:00Z">
              <w:rPr>
                <w:rFonts w:cstheme="minorHAnsi"/>
                <w:shd w:val="clear" w:color="auto" w:fill="FFFFFF"/>
              </w:rPr>
            </w:rPrChange>
          </w:rPr>
          <w:t>(0) is  specified  as  the  number  ascertained  cases  in which individuals experienced symptom onset during 12-14 March. The initial ascertainment rate is assumed to be</w:t>
        </w:r>
      </w:ins>
      <m:oMath>
        <m:r>
          <w:ins w:id="45" w:author="Xuelin" w:date="2021-03-11T16:25:00Z">
            <m:rPr>
              <m:sty m:val="p"/>
            </m:rPr>
            <w:rPr>
              <w:rFonts w:ascii="Cambria Math" w:hAnsi="Cambria Math"/>
              <w:rPrChange w:id="46" w:author="Gu, Xuelin" w:date="2021-03-11T17:46:00Z">
                <w:rPr>
                  <w:rFonts w:ascii="Cambria Math" w:hAnsi="Cambria Math" w:cstheme="minorHAnsi"/>
                  <w:shd w:val="clear" w:color="auto" w:fill="FFFFFF"/>
                </w:rPr>
              </w:rPrChange>
            </w:rPr>
            <m:t xml:space="preserve"> </m:t>
          </w:ins>
        </m:r>
        <m:sSub>
          <m:sSubPr>
            <m:ctrlPr>
              <w:ins w:id="47" w:author="Xuelin" w:date="2021-03-11T16:25:00Z">
                <w:rPr>
                  <w:rFonts w:ascii="Cambria Math" w:hAnsi="Cambria Math"/>
                  <w:bCs/>
                  <w:rPrChange w:id="48" w:author="Gu, Xuelin" w:date="2021-03-11T17:46:00Z">
                    <w:rPr>
                      <w:rFonts w:ascii="Cambria Math" w:hAnsi="Cambria Math" w:cstheme="minorHAnsi"/>
                      <w:i/>
                      <w:shd w:val="clear" w:color="auto" w:fill="FFFFFF"/>
                    </w:rPr>
                  </w:rPrChange>
                </w:rPr>
              </w:ins>
            </m:ctrlPr>
          </m:sSubPr>
          <m:e>
            <m:r>
              <w:ins w:id="49" w:author="Xuelin" w:date="2021-03-11T16:25:00Z">
                <w:rPr>
                  <w:rFonts w:ascii="Cambria Math" w:hAnsi="Cambria Math"/>
                  <w:rPrChange w:id="50" w:author="Gu, Xuelin" w:date="2021-03-11T17:46:00Z">
                    <w:rPr>
                      <w:rFonts w:ascii="Cambria Math" w:hAnsi="Cambria Math" w:cstheme="minorHAnsi"/>
                      <w:shd w:val="clear" w:color="auto" w:fill="FFFFFF"/>
                    </w:rPr>
                  </w:rPrChange>
                </w:rPr>
                <m:t>r</m:t>
              </w:ins>
            </m:r>
          </m:e>
          <m:sub>
            <m:r>
              <w:ins w:id="51" w:author="Xuelin" w:date="2021-03-11T16:25:00Z">
                <m:rPr>
                  <m:sty m:val="p"/>
                </m:rPr>
                <w:rPr>
                  <w:rFonts w:ascii="Cambria Math" w:hAnsi="Cambria Math"/>
                  <w:rPrChange w:id="52" w:author="Gu, Xuelin" w:date="2021-03-11T17:46:00Z">
                    <w:rPr>
                      <w:rFonts w:ascii="Cambria Math" w:hAnsi="Cambria Math" w:cstheme="minorHAnsi"/>
                      <w:shd w:val="clear" w:color="auto" w:fill="FFFFFF"/>
                    </w:rPr>
                  </w:rPrChange>
                </w:rPr>
                <m:t>0</m:t>
              </w:ins>
            </m:r>
          </m:sub>
        </m:sSub>
      </m:oMath>
      <w:ins w:id="53" w:author="Xuelin" w:date="2021-03-11T16:25:00Z">
        <w:r w:rsidRPr="00B46D61">
          <w:rPr>
            <w:bCs/>
            <w:rPrChange w:id="54" w:author="Gu, Xuelin" w:date="2021-03-11T17:46:00Z">
              <w:rPr>
                <w:rFonts w:cstheme="minorHAnsi"/>
                <w:shd w:val="clear" w:color="auto" w:fill="FFFFFF"/>
              </w:rPr>
            </w:rPrChange>
          </w:rPr>
          <w:t xml:space="preserve"> </w:t>
        </w:r>
        <w:r w:rsidRPr="00B46D61">
          <w:rPr>
            <w:bCs/>
            <w:rPrChange w:id="55" w:author="Gu, Xuelin" w:date="2021-03-11T17:46:00Z">
              <w:rPr>
                <w:rFonts w:cstheme="minorHAnsi"/>
                <w:highlight w:val="yellow"/>
                <w:shd w:val="clear" w:color="auto" w:fill="FFFFFF"/>
              </w:rPr>
            </w:rPrChange>
          </w:rPr>
          <w:t>(</w:t>
        </w:r>
      </w:ins>
      <m:oMath>
        <m:sSub>
          <m:sSubPr>
            <m:ctrlPr>
              <w:ins w:id="56" w:author="Xuelin" w:date="2021-03-11T16:25:00Z">
                <w:rPr>
                  <w:rFonts w:ascii="Cambria Math" w:hAnsi="Cambria Math"/>
                  <w:bCs/>
                  <w:rPrChange w:id="57" w:author="Gu, Xuelin" w:date="2021-03-11T17:46:00Z">
                    <w:rPr>
                      <w:rFonts w:ascii="Cambria Math" w:hAnsi="Cambria Math" w:cstheme="minorHAnsi"/>
                      <w:i/>
                      <w:highlight w:val="yellow"/>
                      <w:shd w:val="clear" w:color="auto" w:fill="FFFFFF"/>
                    </w:rPr>
                  </w:rPrChange>
                </w:rPr>
              </w:ins>
            </m:ctrlPr>
          </m:sSubPr>
          <m:e>
            <m:r>
              <w:ins w:id="58" w:author="Xuelin" w:date="2021-03-11T16:25:00Z">
                <w:rPr>
                  <w:rFonts w:ascii="Cambria Math" w:hAnsi="Cambria Math"/>
                  <w:rPrChange w:id="59" w:author="Gu, Xuelin" w:date="2021-03-11T17:46:00Z">
                    <w:rPr>
                      <w:rFonts w:ascii="Cambria Math" w:hAnsi="Cambria Math" w:cstheme="minorHAnsi"/>
                      <w:highlight w:val="yellow"/>
                      <w:shd w:val="clear" w:color="auto" w:fill="FFFFFF"/>
                    </w:rPr>
                  </w:rPrChange>
                </w:rPr>
                <m:t>r</m:t>
              </w:ins>
            </m:r>
          </m:e>
          <m:sub>
            <m:r>
              <w:ins w:id="60" w:author="Xuelin" w:date="2021-03-11T16:25:00Z">
                <m:rPr>
                  <m:sty m:val="p"/>
                </m:rPr>
                <w:rPr>
                  <w:rFonts w:ascii="Cambria Math" w:hAnsi="Cambria Math"/>
                  <w:rPrChange w:id="61" w:author="Gu, Xuelin" w:date="2021-03-11T17:46:00Z">
                    <w:rPr>
                      <w:rFonts w:ascii="Cambria Math" w:hAnsi="Cambria Math" w:cstheme="minorHAnsi"/>
                      <w:highlight w:val="yellow"/>
                      <w:shd w:val="clear" w:color="auto" w:fill="FFFFFF"/>
                    </w:rPr>
                  </w:rPrChange>
                </w:rPr>
                <m:t>0</m:t>
              </w:ins>
            </m:r>
          </m:sub>
        </m:sSub>
      </m:oMath>
      <w:ins w:id="62" w:author="Xuelin" w:date="2021-03-11T16:25:00Z">
        <w:r w:rsidRPr="00B46D61">
          <w:rPr>
            <w:bCs/>
            <w:rPrChange w:id="63" w:author="Gu, Xuelin" w:date="2021-03-11T17:46:00Z">
              <w:rPr>
                <w:rFonts w:cstheme="minorHAnsi"/>
                <w:highlight w:val="yellow"/>
                <w:shd w:val="clear" w:color="auto" w:fill="FFFFFF"/>
              </w:rPr>
            </w:rPrChange>
          </w:rPr>
          <w:t xml:space="preserve"> = 0.10)</w:t>
        </w:r>
        <w:r w:rsidRPr="00B46D61">
          <w:rPr>
            <w:bCs/>
            <w:rPrChange w:id="64" w:author="Gu, Xuelin" w:date="2021-03-11T17:46:00Z">
              <w:rPr>
                <w:rFonts w:cstheme="minorHAnsi"/>
                <w:shd w:val="clear" w:color="auto" w:fill="FFFFFF"/>
                <w:vertAlign w:val="superscript"/>
              </w:rPr>
            </w:rPrChange>
          </w:rPr>
          <w:t>8</w:t>
        </w:r>
        <w:r w:rsidRPr="00B46D61">
          <w:rPr>
            <w:bCs/>
            <w:rPrChange w:id="65" w:author="Gu, Xuelin" w:date="2021-03-11T17:46:00Z">
              <w:rPr>
                <w:rFonts w:cstheme="minorHAnsi"/>
                <w:shd w:val="clear" w:color="auto" w:fill="FFFFFF"/>
              </w:rPr>
            </w:rPrChange>
          </w:rPr>
          <w:t xml:space="preserve">, and thus the initial number of unascertained cases is </w:t>
        </w:r>
        <w:r w:rsidRPr="00B46D61">
          <w:rPr>
            <w:rFonts w:ascii="Cambria Math" w:hAnsi="Cambria Math" w:cs="Cambria Math"/>
            <w:bCs/>
            <w:rPrChange w:id="66" w:author="Gu, Xuelin" w:date="2021-03-11T17:46:00Z">
              <w:rPr>
                <w:rFonts w:ascii="Cambria Math" w:hAnsi="Cambria Math" w:cs="Cambria Math"/>
                <w:shd w:val="clear" w:color="auto" w:fill="FFFFFF"/>
              </w:rPr>
            </w:rPrChange>
          </w:rPr>
          <w:t>𝐴</w:t>
        </w:r>
        <w:r w:rsidRPr="00B46D61">
          <w:rPr>
            <w:bCs/>
            <w:rPrChange w:id="67" w:author="Gu, Xuelin" w:date="2021-03-11T17:46:00Z">
              <w:rPr>
                <w:rFonts w:cstheme="minorHAnsi"/>
                <w:shd w:val="clear" w:color="auto" w:fill="FFFFFF"/>
              </w:rPr>
            </w:rPrChange>
          </w:rPr>
          <w:t>(0) =</w:t>
        </w:r>
      </w:ins>
      <m:oMath>
        <m:sSubSup>
          <m:sSubSupPr>
            <m:ctrlPr>
              <w:ins w:id="68" w:author="Xuelin" w:date="2021-03-11T16:25:00Z">
                <w:rPr>
                  <w:rFonts w:ascii="Cambria Math" w:hAnsi="Cambria Math"/>
                  <w:bCs/>
                  <w:rPrChange w:id="69" w:author="Gu, Xuelin" w:date="2021-03-11T17:46:00Z">
                    <w:rPr>
                      <w:rFonts w:ascii="Cambria Math" w:hAnsi="Cambria Math" w:cstheme="minorHAnsi"/>
                      <w:i/>
                      <w:shd w:val="clear" w:color="auto" w:fill="FFFFFF"/>
                    </w:rPr>
                  </w:rPrChange>
                </w:rPr>
              </w:ins>
            </m:ctrlPr>
          </m:sSubSupPr>
          <m:e>
            <m:r>
              <w:ins w:id="70" w:author="Xuelin" w:date="2021-03-11T16:25:00Z">
                <w:rPr>
                  <w:rFonts w:ascii="Cambria Math" w:hAnsi="Cambria Math"/>
                  <w:rPrChange w:id="71" w:author="Gu, Xuelin" w:date="2021-03-11T17:46:00Z">
                    <w:rPr>
                      <w:rFonts w:ascii="Cambria Math" w:hAnsi="Cambria Math" w:cstheme="minorHAnsi"/>
                      <w:shd w:val="clear" w:color="auto" w:fill="FFFFFF"/>
                    </w:rPr>
                  </w:rPrChange>
                </w:rPr>
                <m:t>r</m:t>
              </w:ins>
            </m:r>
          </m:e>
          <m:sub>
            <m:r>
              <w:ins w:id="72" w:author="Xuelin" w:date="2021-03-11T16:25:00Z">
                <m:rPr>
                  <m:sty m:val="p"/>
                </m:rPr>
                <w:rPr>
                  <w:rFonts w:ascii="Cambria Math" w:hAnsi="Cambria Math"/>
                  <w:rPrChange w:id="73" w:author="Gu, Xuelin" w:date="2021-03-11T17:46:00Z">
                    <w:rPr>
                      <w:rFonts w:ascii="Cambria Math" w:hAnsi="Cambria Math" w:cstheme="minorHAnsi"/>
                      <w:shd w:val="clear" w:color="auto" w:fill="FFFFFF"/>
                    </w:rPr>
                  </w:rPrChange>
                </w:rPr>
                <m:t>0</m:t>
              </w:ins>
            </m:r>
          </m:sub>
          <m:sup>
            <m:r>
              <w:ins w:id="74" w:author="Xuelin" w:date="2021-03-11T16:25:00Z">
                <m:rPr>
                  <m:sty m:val="p"/>
                </m:rPr>
                <w:rPr>
                  <w:rFonts w:ascii="Cambria Math" w:hAnsi="Cambria Math"/>
                  <w:rPrChange w:id="75" w:author="Gu, Xuelin" w:date="2021-03-11T17:46:00Z">
                    <w:rPr>
                      <w:rFonts w:ascii="Cambria Math" w:hAnsi="Cambria Math" w:cstheme="minorHAnsi"/>
                      <w:shd w:val="clear" w:color="auto" w:fill="FFFFFF"/>
                    </w:rPr>
                  </w:rPrChange>
                </w:rPr>
                <m:t>-1</m:t>
              </w:ins>
            </m:r>
          </m:sup>
        </m:sSubSup>
      </m:oMath>
      <w:ins w:id="76" w:author="Xuelin" w:date="2021-03-11T16:25:00Z">
        <w:r w:rsidRPr="00B46D61">
          <w:rPr>
            <w:bCs/>
            <w:rPrChange w:id="77" w:author="Gu, Xuelin" w:date="2021-03-11T17:46:00Z">
              <w:rPr>
                <w:rFonts w:cstheme="minorHAnsi"/>
                <w:shd w:val="clear" w:color="auto" w:fill="FFFFFF"/>
              </w:rPr>
            </w:rPrChange>
          </w:rPr>
          <w:t>(1−</w:t>
        </w:r>
      </w:ins>
      <m:oMath>
        <m:sSub>
          <m:sSubPr>
            <m:ctrlPr>
              <w:ins w:id="78" w:author="Xuelin" w:date="2021-03-11T16:25:00Z">
                <w:rPr>
                  <w:rFonts w:ascii="Cambria Math" w:hAnsi="Cambria Math"/>
                  <w:bCs/>
                  <w:rPrChange w:id="79" w:author="Gu, Xuelin" w:date="2021-03-11T17:46:00Z">
                    <w:rPr>
                      <w:rFonts w:ascii="Cambria Math" w:hAnsi="Cambria Math" w:cstheme="minorHAnsi"/>
                      <w:i/>
                      <w:shd w:val="clear" w:color="auto" w:fill="FFFFFF"/>
                    </w:rPr>
                  </w:rPrChange>
                </w:rPr>
              </w:ins>
            </m:ctrlPr>
          </m:sSubPr>
          <m:e>
            <m:r>
              <w:ins w:id="80" w:author="Xuelin" w:date="2021-03-11T16:25:00Z">
                <w:rPr>
                  <w:rFonts w:ascii="Cambria Math" w:hAnsi="Cambria Math"/>
                  <w:rPrChange w:id="81" w:author="Gu, Xuelin" w:date="2021-03-11T17:46:00Z">
                    <w:rPr>
                      <w:rFonts w:ascii="Cambria Math" w:hAnsi="Cambria Math" w:cstheme="minorHAnsi"/>
                      <w:shd w:val="clear" w:color="auto" w:fill="FFFFFF"/>
                    </w:rPr>
                  </w:rPrChange>
                </w:rPr>
                <m:t>r</m:t>
              </w:ins>
            </m:r>
          </m:e>
          <m:sub>
            <m:r>
              <w:ins w:id="82" w:author="Xuelin" w:date="2021-03-11T16:25:00Z">
                <m:rPr>
                  <m:sty m:val="p"/>
                </m:rPr>
                <w:rPr>
                  <w:rFonts w:ascii="Cambria Math" w:hAnsi="Cambria Math"/>
                  <w:rPrChange w:id="83" w:author="Gu, Xuelin" w:date="2021-03-11T17:46:00Z">
                    <w:rPr>
                      <w:rFonts w:ascii="Cambria Math" w:hAnsi="Cambria Math" w:cstheme="minorHAnsi"/>
                      <w:shd w:val="clear" w:color="auto" w:fill="FFFFFF"/>
                    </w:rPr>
                  </w:rPrChange>
                </w:rPr>
                <m:t>0</m:t>
              </w:ins>
            </m:r>
          </m:sub>
        </m:sSub>
      </m:oMath>
      <w:ins w:id="84" w:author="Xuelin" w:date="2021-03-11T16:25:00Z">
        <w:r w:rsidRPr="00B46D61">
          <w:rPr>
            <w:bCs/>
            <w:rPrChange w:id="85" w:author="Gu, Xuelin" w:date="2021-03-11T17:46:00Z">
              <w:rPr>
                <w:rFonts w:cstheme="minorHAnsi"/>
                <w:shd w:val="clear" w:color="auto" w:fill="FFFFFF"/>
              </w:rPr>
            </w:rPrChange>
          </w:rPr>
          <w:t>)</w:t>
        </w:r>
        <w:r w:rsidRPr="00B46D61">
          <w:rPr>
            <w:rFonts w:ascii="Cambria Math" w:hAnsi="Cambria Math" w:cs="Cambria Math"/>
            <w:bCs/>
            <w:rPrChange w:id="86" w:author="Gu, Xuelin" w:date="2021-03-11T17:46:00Z">
              <w:rPr>
                <w:rFonts w:ascii="Cambria Math" w:hAnsi="Cambria Math" w:cs="Cambria Math"/>
                <w:shd w:val="clear" w:color="auto" w:fill="FFFFFF"/>
              </w:rPr>
            </w:rPrChange>
          </w:rPr>
          <w:t>𝐼</w:t>
        </w:r>
        <w:r w:rsidRPr="00B46D61">
          <w:rPr>
            <w:bCs/>
            <w:rPrChange w:id="87" w:author="Gu, Xuelin" w:date="2021-03-11T17:46:00Z">
              <w:rPr>
                <w:rFonts w:cstheme="minorHAnsi"/>
                <w:shd w:val="clear" w:color="auto" w:fill="FFFFFF"/>
              </w:rPr>
            </w:rPrChange>
          </w:rPr>
          <w:t xml:space="preserve">(0). </w:t>
        </w:r>
      </w:ins>
      <m:oMath>
        <m:sSub>
          <m:sSubPr>
            <m:ctrlPr>
              <w:ins w:id="88" w:author="Xuelin" w:date="2021-03-11T16:25:00Z">
                <w:rPr>
                  <w:rFonts w:ascii="Cambria Math" w:hAnsi="Cambria Math"/>
                  <w:bCs/>
                  <w:rPrChange w:id="89" w:author="Gu, Xuelin" w:date="2021-03-11T17:46:00Z">
                    <w:rPr>
                      <w:rFonts w:ascii="Cambria Math" w:hAnsi="Cambria Math" w:cstheme="minorHAnsi"/>
                      <w:i/>
                      <w:shd w:val="clear" w:color="auto" w:fill="FFFFFF"/>
                    </w:rPr>
                  </w:rPrChange>
                </w:rPr>
              </w:ins>
            </m:ctrlPr>
          </m:sSubPr>
          <m:e>
            <m:r>
              <w:ins w:id="90" w:author="Xuelin" w:date="2021-03-11T16:25:00Z">
                <w:rPr>
                  <w:rFonts w:ascii="Cambria Math" w:hAnsi="Cambria Math"/>
                  <w:rPrChange w:id="91" w:author="Gu, Xuelin" w:date="2021-03-11T17:46:00Z">
                    <w:rPr>
                      <w:rFonts w:ascii="Cambria Math" w:hAnsi="Cambria Math" w:cstheme="minorHAnsi"/>
                      <w:shd w:val="clear" w:color="auto" w:fill="FFFFFF"/>
                    </w:rPr>
                  </w:rPrChange>
                </w:rPr>
                <m:t>P</m:t>
              </w:ins>
            </m:r>
          </m:e>
          <m:sub>
            <m:r>
              <w:ins w:id="92" w:author="Xuelin" w:date="2021-03-11T16:25:00Z">
                <m:rPr>
                  <m:sty m:val="p"/>
                </m:rPr>
                <w:rPr>
                  <w:rFonts w:ascii="Cambria Math" w:hAnsi="Cambria Math"/>
                  <w:rPrChange w:id="93" w:author="Gu, Xuelin" w:date="2021-03-11T17:46:00Z">
                    <w:rPr>
                      <w:rFonts w:ascii="Cambria Math" w:hAnsi="Cambria Math" w:cstheme="minorHAnsi"/>
                      <w:shd w:val="clear" w:color="auto" w:fill="FFFFFF"/>
                    </w:rPr>
                  </w:rPrChange>
                </w:rPr>
                <m:t>1</m:t>
              </w:ins>
            </m:r>
          </m:sub>
        </m:sSub>
      </m:oMath>
      <w:ins w:id="94" w:author="Xuelin" w:date="2021-03-11T16:25:00Z">
        <w:r w:rsidRPr="00B46D61">
          <w:rPr>
            <w:bCs/>
            <w:rPrChange w:id="95" w:author="Gu, Xuelin" w:date="2021-03-11T17:46:00Z">
              <w:rPr>
                <w:rFonts w:cstheme="minorHAnsi"/>
                <w:shd w:val="clear" w:color="auto" w:fill="FFFFFF"/>
              </w:rPr>
            </w:rPrChange>
          </w:rPr>
          <w:t xml:space="preserve">(0) and </w:t>
        </w:r>
      </w:ins>
      <m:oMath>
        <m:sSub>
          <m:sSubPr>
            <m:ctrlPr>
              <w:ins w:id="96" w:author="Xuelin" w:date="2021-03-11T16:25:00Z">
                <w:rPr>
                  <w:rFonts w:ascii="Cambria Math" w:hAnsi="Cambria Math"/>
                  <w:bCs/>
                  <w:rPrChange w:id="97" w:author="Gu, Xuelin" w:date="2021-03-11T17:46:00Z">
                    <w:rPr>
                      <w:rFonts w:ascii="Cambria Math" w:hAnsi="Cambria Math" w:cstheme="minorHAnsi"/>
                      <w:i/>
                      <w:shd w:val="clear" w:color="auto" w:fill="FFFFFF"/>
                    </w:rPr>
                  </w:rPrChange>
                </w:rPr>
              </w:ins>
            </m:ctrlPr>
          </m:sSubPr>
          <m:e>
            <m:r>
              <w:ins w:id="98" w:author="Xuelin" w:date="2021-03-11T16:25:00Z">
                <w:rPr>
                  <w:rFonts w:ascii="Cambria Math" w:hAnsi="Cambria Math"/>
                  <w:rPrChange w:id="99" w:author="Gu, Xuelin" w:date="2021-03-11T17:46:00Z">
                    <w:rPr>
                      <w:rFonts w:ascii="Cambria Math" w:hAnsi="Cambria Math" w:cstheme="minorHAnsi"/>
                      <w:shd w:val="clear" w:color="auto" w:fill="FFFFFF"/>
                    </w:rPr>
                  </w:rPrChange>
                </w:rPr>
                <m:t>E</m:t>
              </w:ins>
            </m:r>
          </m:e>
          <m:sub>
            <m:r>
              <w:ins w:id="100" w:author="Xuelin" w:date="2021-03-11T16:25:00Z">
                <m:rPr>
                  <m:sty m:val="p"/>
                </m:rPr>
                <w:rPr>
                  <w:rFonts w:ascii="Cambria Math" w:hAnsi="Cambria Math"/>
                  <w:rPrChange w:id="101" w:author="Gu, Xuelin" w:date="2021-03-11T17:46:00Z">
                    <w:rPr>
                      <w:rFonts w:ascii="Cambria Math" w:hAnsi="Cambria Math" w:cstheme="minorHAnsi"/>
                      <w:shd w:val="clear" w:color="auto" w:fill="FFFFFF"/>
                    </w:rPr>
                  </w:rPrChange>
                </w:rPr>
                <m:t>1</m:t>
              </w:ins>
            </m:r>
          </m:sub>
        </m:sSub>
      </m:oMath>
      <w:ins w:id="102" w:author="Xuelin" w:date="2021-03-11T16:25:00Z">
        <w:r w:rsidRPr="00B46D61">
          <w:rPr>
            <w:bCs/>
            <w:rPrChange w:id="103" w:author="Gu, Xuelin" w:date="2021-03-11T17:46:00Z">
              <w:rPr>
                <w:rFonts w:cstheme="minorHAnsi"/>
                <w:shd w:val="clear" w:color="auto" w:fill="FFFFFF"/>
              </w:rPr>
            </w:rPrChange>
          </w:rPr>
          <w:t xml:space="preserve">(0) denote the numbers of ascertained cases in which individuals experienced symptom onset during 15–16 March and 17–19 March, respectively. Then, the initial numbers of exposed and pre-symptomatic individuals are set as </w:t>
        </w:r>
        <w:r w:rsidRPr="00B46D61">
          <w:rPr>
            <w:rFonts w:ascii="Cambria Math" w:hAnsi="Cambria Math" w:cs="Cambria Math"/>
            <w:bCs/>
            <w:rPrChange w:id="104" w:author="Gu, Xuelin" w:date="2021-03-11T17:46:00Z">
              <w:rPr>
                <w:rFonts w:ascii="Cambria Math" w:hAnsi="Cambria Math" w:cs="Cambria Math"/>
                <w:shd w:val="clear" w:color="auto" w:fill="FFFFFF"/>
              </w:rPr>
            </w:rPrChange>
          </w:rPr>
          <w:t>𝐸</w:t>
        </w:r>
        <w:r w:rsidRPr="00B46D61">
          <w:rPr>
            <w:bCs/>
            <w:rPrChange w:id="105" w:author="Gu, Xuelin" w:date="2021-03-11T17:46:00Z">
              <w:rPr>
                <w:rFonts w:cstheme="minorHAnsi"/>
                <w:shd w:val="clear" w:color="auto" w:fill="FFFFFF"/>
              </w:rPr>
            </w:rPrChange>
          </w:rPr>
          <w:t>(0)=</w:t>
        </w:r>
      </w:ins>
      <m:oMath>
        <m:sSubSup>
          <m:sSubSupPr>
            <m:ctrlPr>
              <w:ins w:id="106" w:author="Xuelin" w:date="2021-03-11T16:25:00Z">
                <w:rPr>
                  <w:rFonts w:ascii="Cambria Math" w:hAnsi="Cambria Math"/>
                  <w:bCs/>
                  <w:rPrChange w:id="107" w:author="Gu, Xuelin" w:date="2021-03-11T17:46:00Z">
                    <w:rPr>
                      <w:rFonts w:ascii="Cambria Math" w:hAnsi="Cambria Math" w:cstheme="minorHAnsi"/>
                      <w:i/>
                      <w:shd w:val="clear" w:color="auto" w:fill="FFFFFF"/>
                    </w:rPr>
                  </w:rPrChange>
                </w:rPr>
              </w:ins>
            </m:ctrlPr>
          </m:sSubSupPr>
          <m:e>
            <m:r>
              <w:ins w:id="108" w:author="Xuelin" w:date="2021-03-11T16:25:00Z">
                <w:rPr>
                  <w:rFonts w:ascii="Cambria Math" w:hAnsi="Cambria Math"/>
                  <w:rPrChange w:id="109" w:author="Gu, Xuelin" w:date="2021-03-11T17:46:00Z">
                    <w:rPr>
                      <w:rFonts w:ascii="Cambria Math" w:hAnsi="Cambria Math" w:cstheme="minorHAnsi"/>
                      <w:shd w:val="clear" w:color="auto" w:fill="FFFFFF"/>
                    </w:rPr>
                  </w:rPrChange>
                </w:rPr>
                <m:t>r</m:t>
              </w:ins>
            </m:r>
          </m:e>
          <m:sub>
            <m:r>
              <w:ins w:id="110" w:author="Xuelin" w:date="2021-03-11T16:25:00Z">
                <m:rPr>
                  <m:sty m:val="p"/>
                </m:rPr>
                <w:rPr>
                  <w:rFonts w:ascii="Cambria Math" w:hAnsi="Cambria Math"/>
                  <w:rPrChange w:id="111" w:author="Gu, Xuelin" w:date="2021-03-11T17:46:00Z">
                    <w:rPr>
                      <w:rFonts w:ascii="Cambria Math" w:hAnsi="Cambria Math" w:cstheme="minorHAnsi"/>
                      <w:shd w:val="clear" w:color="auto" w:fill="FFFFFF"/>
                    </w:rPr>
                  </w:rPrChange>
                </w:rPr>
                <m:t>0</m:t>
              </w:ins>
            </m:r>
          </m:sub>
          <m:sup>
            <m:r>
              <w:ins w:id="112" w:author="Xuelin" w:date="2021-03-11T16:25:00Z">
                <m:rPr>
                  <m:sty m:val="p"/>
                </m:rPr>
                <w:rPr>
                  <w:rFonts w:ascii="Cambria Math" w:hAnsi="Cambria Math"/>
                  <w:rPrChange w:id="113" w:author="Gu, Xuelin" w:date="2021-03-11T17:46:00Z">
                    <w:rPr>
                      <w:rFonts w:ascii="Cambria Math" w:hAnsi="Cambria Math" w:cstheme="minorHAnsi"/>
                      <w:shd w:val="clear" w:color="auto" w:fill="FFFFFF"/>
                    </w:rPr>
                  </w:rPrChange>
                </w:rPr>
                <m:t>-1</m:t>
              </w:ins>
            </m:r>
          </m:sup>
        </m:sSubSup>
        <m:sSub>
          <m:sSubPr>
            <m:ctrlPr>
              <w:ins w:id="114" w:author="Xuelin" w:date="2021-03-11T16:25:00Z">
                <w:rPr>
                  <w:rFonts w:ascii="Cambria Math" w:hAnsi="Cambria Math"/>
                  <w:bCs/>
                  <w:rPrChange w:id="115" w:author="Gu, Xuelin" w:date="2021-03-11T17:46:00Z">
                    <w:rPr>
                      <w:rFonts w:ascii="Cambria Math" w:hAnsi="Cambria Math" w:cstheme="minorHAnsi"/>
                      <w:i/>
                      <w:shd w:val="clear" w:color="auto" w:fill="FFFFFF"/>
                    </w:rPr>
                  </w:rPrChange>
                </w:rPr>
              </w:ins>
            </m:ctrlPr>
          </m:sSubPr>
          <m:e>
            <m:r>
              <w:ins w:id="116" w:author="Xuelin" w:date="2021-03-11T16:25:00Z">
                <w:rPr>
                  <w:rFonts w:ascii="Cambria Math" w:hAnsi="Cambria Math"/>
                  <w:rPrChange w:id="117" w:author="Gu, Xuelin" w:date="2021-03-11T17:46:00Z">
                    <w:rPr>
                      <w:rFonts w:ascii="Cambria Math" w:hAnsi="Cambria Math" w:cstheme="minorHAnsi"/>
                      <w:shd w:val="clear" w:color="auto" w:fill="FFFFFF"/>
                    </w:rPr>
                  </w:rPrChange>
                </w:rPr>
                <m:t>E</m:t>
              </w:ins>
            </m:r>
          </m:e>
          <m:sub>
            <m:r>
              <w:ins w:id="118" w:author="Xuelin" w:date="2021-03-11T16:25:00Z">
                <m:rPr>
                  <m:sty m:val="p"/>
                </m:rPr>
                <w:rPr>
                  <w:rFonts w:ascii="Cambria Math" w:hAnsi="Cambria Math"/>
                  <w:rPrChange w:id="119" w:author="Gu, Xuelin" w:date="2021-03-11T17:46:00Z">
                    <w:rPr>
                      <w:rFonts w:ascii="Cambria Math" w:hAnsi="Cambria Math" w:cstheme="minorHAnsi"/>
                      <w:shd w:val="clear" w:color="auto" w:fill="FFFFFF"/>
                    </w:rPr>
                  </w:rPrChange>
                </w:rPr>
                <m:t>1</m:t>
              </w:ins>
            </m:r>
          </m:sub>
        </m:sSub>
      </m:oMath>
      <w:ins w:id="120" w:author="Xuelin" w:date="2021-03-11T16:25:00Z">
        <w:r w:rsidRPr="00B46D61">
          <w:rPr>
            <w:bCs/>
            <w:rPrChange w:id="121" w:author="Gu, Xuelin" w:date="2021-03-11T17:46:00Z">
              <w:rPr>
                <w:rFonts w:cstheme="minorHAnsi"/>
                <w:shd w:val="clear" w:color="auto" w:fill="FFFFFF"/>
              </w:rPr>
            </w:rPrChange>
          </w:rPr>
          <w:t xml:space="preserve">(0) and </w:t>
        </w:r>
        <w:r w:rsidRPr="00B46D61">
          <w:rPr>
            <w:rFonts w:ascii="Cambria Math" w:hAnsi="Cambria Math" w:cs="Cambria Math"/>
            <w:bCs/>
            <w:rPrChange w:id="122" w:author="Gu, Xuelin" w:date="2021-03-11T17:46:00Z">
              <w:rPr>
                <w:rFonts w:ascii="Cambria Math" w:hAnsi="Cambria Math" w:cs="Cambria Math"/>
                <w:shd w:val="clear" w:color="auto" w:fill="FFFFFF"/>
              </w:rPr>
            </w:rPrChange>
          </w:rPr>
          <w:t>𝑃</w:t>
        </w:r>
        <w:r w:rsidRPr="00B46D61">
          <w:rPr>
            <w:bCs/>
            <w:rPrChange w:id="123" w:author="Gu, Xuelin" w:date="2021-03-11T17:46:00Z">
              <w:rPr>
                <w:rFonts w:cstheme="minorHAnsi"/>
                <w:shd w:val="clear" w:color="auto" w:fill="FFFFFF"/>
              </w:rPr>
            </w:rPrChange>
          </w:rPr>
          <w:t>(0)=</w:t>
        </w:r>
      </w:ins>
      <m:oMath>
        <m:r>
          <w:ins w:id="124" w:author="Xuelin" w:date="2021-03-11T16:25:00Z">
            <m:rPr>
              <m:sty m:val="p"/>
            </m:rPr>
            <w:rPr>
              <w:rFonts w:ascii="Cambria Math" w:hAnsi="Cambria Math"/>
              <w:rPrChange w:id="125" w:author="Gu, Xuelin" w:date="2021-03-11T17:46:00Z">
                <w:rPr>
                  <w:rFonts w:ascii="Cambria Math" w:hAnsi="Cambria Math" w:cstheme="minorHAnsi"/>
                  <w:shd w:val="clear" w:color="auto" w:fill="FFFFFF"/>
                </w:rPr>
              </w:rPrChange>
            </w:rPr>
            <m:t xml:space="preserve"> </m:t>
          </w:ins>
        </m:r>
        <m:sSubSup>
          <m:sSubSupPr>
            <m:ctrlPr>
              <w:ins w:id="126" w:author="Xuelin" w:date="2021-03-11T16:25:00Z">
                <w:rPr>
                  <w:rFonts w:ascii="Cambria Math" w:hAnsi="Cambria Math"/>
                  <w:bCs/>
                  <w:rPrChange w:id="127" w:author="Gu, Xuelin" w:date="2021-03-11T17:46:00Z">
                    <w:rPr>
                      <w:rFonts w:ascii="Cambria Math" w:hAnsi="Cambria Math" w:cstheme="minorHAnsi"/>
                      <w:i/>
                      <w:shd w:val="clear" w:color="auto" w:fill="FFFFFF"/>
                    </w:rPr>
                  </w:rPrChange>
                </w:rPr>
              </w:ins>
            </m:ctrlPr>
          </m:sSubSupPr>
          <m:e>
            <m:r>
              <w:ins w:id="128" w:author="Xuelin" w:date="2021-03-11T16:25:00Z">
                <w:rPr>
                  <w:rFonts w:ascii="Cambria Math" w:hAnsi="Cambria Math"/>
                  <w:rPrChange w:id="129" w:author="Gu, Xuelin" w:date="2021-03-11T17:46:00Z">
                    <w:rPr>
                      <w:rFonts w:ascii="Cambria Math" w:hAnsi="Cambria Math" w:cstheme="minorHAnsi"/>
                      <w:shd w:val="clear" w:color="auto" w:fill="FFFFFF"/>
                    </w:rPr>
                  </w:rPrChange>
                </w:rPr>
                <m:t>r</m:t>
              </w:ins>
            </m:r>
          </m:e>
          <m:sub>
            <m:r>
              <w:ins w:id="130" w:author="Xuelin" w:date="2021-03-11T16:25:00Z">
                <m:rPr>
                  <m:sty m:val="p"/>
                </m:rPr>
                <w:rPr>
                  <w:rFonts w:ascii="Cambria Math" w:hAnsi="Cambria Math"/>
                  <w:rPrChange w:id="131" w:author="Gu, Xuelin" w:date="2021-03-11T17:46:00Z">
                    <w:rPr>
                      <w:rFonts w:ascii="Cambria Math" w:hAnsi="Cambria Math" w:cstheme="minorHAnsi"/>
                      <w:shd w:val="clear" w:color="auto" w:fill="FFFFFF"/>
                    </w:rPr>
                  </w:rPrChange>
                </w:rPr>
                <m:t>0</m:t>
              </w:ins>
            </m:r>
          </m:sub>
          <m:sup>
            <m:r>
              <w:ins w:id="132" w:author="Xuelin" w:date="2021-03-11T16:25:00Z">
                <m:rPr>
                  <m:sty m:val="p"/>
                </m:rPr>
                <w:rPr>
                  <w:rFonts w:ascii="Cambria Math" w:hAnsi="Cambria Math"/>
                  <w:rPrChange w:id="133" w:author="Gu, Xuelin" w:date="2021-03-11T17:46:00Z">
                    <w:rPr>
                      <w:rFonts w:ascii="Cambria Math" w:hAnsi="Cambria Math" w:cstheme="minorHAnsi"/>
                      <w:shd w:val="clear" w:color="auto" w:fill="FFFFFF"/>
                    </w:rPr>
                  </w:rPrChange>
                </w:rPr>
                <m:t>-1</m:t>
              </w:ins>
            </m:r>
          </m:sup>
        </m:sSubSup>
        <m:sSub>
          <m:sSubPr>
            <m:ctrlPr>
              <w:ins w:id="134" w:author="Xuelin" w:date="2021-03-11T16:25:00Z">
                <w:rPr>
                  <w:rFonts w:ascii="Cambria Math" w:hAnsi="Cambria Math"/>
                  <w:bCs/>
                  <w:rPrChange w:id="135" w:author="Gu, Xuelin" w:date="2021-03-11T17:46:00Z">
                    <w:rPr>
                      <w:rFonts w:ascii="Cambria Math" w:hAnsi="Cambria Math" w:cstheme="minorHAnsi"/>
                      <w:i/>
                      <w:shd w:val="clear" w:color="auto" w:fill="FFFFFF"/>
                    </w:rPr>
                  </w:rPrChange>
                </w:rPr>
              </w:ins>
            </m:ctrlPr>
          </m:sSubPr>
          <m:e>
            <m:r>
              <w:ins w:id="136" w:author="Xuelin" w:date="2021-03-11T16:25:00Z">
                <w:rPr>
                  <w:rFonts w:ascii="Cambria Math" w:hAnsi="Cambria Math"/>
                  <w:rPrChange w:id="137" w:author="Gu, Xuelin" w:date="2021-03-11T17:46:00Z">
                    <w:rPr>
                      <w:rFonts w:ascii="Cambria Math" w:hAnsi="Cambria Math" w:cstheme="minorHAnsi"/>
                      <w:shd w:val="clear" w:color="auto" w:fill="FFFFFF"/>
                    </w:rPr>
                  </w:rPrChange>
                </w:rPr>
                <m:t>P</m:t>
              </w:ins>
            </m:r>
          </m:e>
          <m:sub>
            <m:r>
              <w:ins w:id="138" w:author="Xuelin" w:date="2021-03-11T16:25:00Z">
                <m:rPr>
                  <m:sty m:val="p"/>
                </m:rPr>
                <w:rPr>
                  <w:rFonts w:ascii="Cambria Math" w:hAnsi="Cambria Math"/>
                  <w:rPrChange w:id="139" w:author="Gu, Xuelin" w:date="2021-03-11T17:46:00Z">
                    <w:rPr>
                      <w:rFonts w:ascii="Cambria Math" w:hAnsi="Cambria Math" w:cstheme="minorHAnsi"/>
                      <w:shd w:val="clear" w:color="auto" w:fill="FFFFFF"/>
                    </w:rPr>
                  </w:rPrChange>
                </w:rPr>
                <m:t>1</m:t>
              </w:ins>
            </m:r>
          </m:sub>
        </m:sSub>
      </m:oMath>
      <w:ins w:id="140" w:author="Xuelin" w:date="2021-03-11T16:25:00Z">
        <w:r w:rsidRPr="00B46D61">
          <w:rPr>
            <w:bCs/>
            <w:rPrChange w:id="141" w:author="Gu, Xuelin" w:date="2021-03-11T17:46:00Z">
              <w:rPr>
                <w:rFonts w:cstheme="minorHAnsi"/>
                <w:shd w:val="clear" w:color="auto" w:fill="FFFFFF"/>
              </w:rPr>
            </w:rPrChange>
          </w:rPr>
          <w:t xml:space="preserve">(0), respectively. The initial number of the hospitalized cases </w:t>
        </w:r>
        <w:r w:rsidRPr="00B46D61">
          <w:rPr>
            <w:rFonts w:ascii="Cambria Math" w:hAnsi="Cambria Math" w:cs="Cambria Math"/>
            <w:bCs/>
            <w:rPrChange w:id="142" w:author="Gu, Xuelin" w:date="2021-03-11T17:46:00Z">
              <w:rPr>
                <w:rFonts w:ascii="Cambria Math" w:hAnsi="Cambria Math" w:cs="Cambria Math"/>
                <w:shd w:val="clear" w:color="auto" w:fill="FFFFFF"/>
              </w:rPr>
            </w:rPrChange>
          </w:rPr>
          <w:t>𝐻</w:t>
        </w:r>
        <w:r w:rsidRPr="00B46D61">
          <w:rPr>
            <w:bCs/>
            <w:rPrChange w:id="143" w:author="Gu, Xuelin" w:date="2021-03-11T17:46:00Z">
              <w:rPr>
                <w:rFonts w:cstheme="minorHAnsi"/>
                <w:shd w:val="clear" w:color="auto" w:fill="FFFFFF"/>
              </w:rPr>
            </w:rPrChange>
          </w:rPr>
          <w:t xml:space="preserve">(0) is set as half of the cumulative ascertained cases on 8 March since </w:t>
        </w:r>
      </w:ins>
      <m:oMath>
        <m:sSub>
          <m:sSubPr>
            <m:ctrlPr>
              <w:ins w:id="144" w:author="Xuelin" w:date="2021-03-11T16:25:00Z">
                <w:rPr>
                  <w:rFonts w:ascii="Cambria Math" w:hAnsi="Cambria Math"/>
                  <w:bCs/>
                  <w:rPrChange w:id="145" w:author="Gu, Xuelin" w:date="2021-03-11T17:46:00Z">
                    <w:rPr>
                      <w:rFonts w:ascii="Cambria Math" w:hAnsi="Cambria Math" w:cstheme="minorHAnsi"/>
                      <w:i/>
                      <w:shd w:val="clear" w:color="auto" w:fill="FFFFFF"/>
                    </w:rPr>
                  </w:rPrChange>
                </w:rPr>
              </w:ins>
            </m:ctrlPr>
          </m:sSubPr>
          <m:e>
            <m:r>
              <w:ins w:id="146" w:author="Xuelin" w:date="2021-03-11T16:25:00Z">
                <w:rPr>
                  <w:rFonts w:ascii="Cambria Math" w:hAnsi="Cambria Math"/>
                  <w:rPrChange w:id="147" w:author="Gu, Xuelin" w:date="2021-03-11T17:46:00Z">
                    <w:rPr>
                      <w:rFonts w:ascii="Cambria Math" w:hAnsi="Cambria Math" w:cstheme="minorHAnsi"/>
                      <w:shd w:val="clear" w:color="auto" w:fill="FFFFFF"/>
                    </w:rPr>
                  </w:rPrChange>
                </w:rPr>
                <m:t>D</m:t>
              </w:ins>
            </m:r>
          </m:e>
          <m:sub>
            <m:r>
              <w:ins w:id="148" w:author="Xuelin" w:date="2021-03-11T16:25:00Z">
                <w:rPr>
                  <w:rFonts w:ascii="Cambria Math" w:hAnsi="Cambria Math"/>
                  <w:rPrChange w:id="149" w:author="Gu, Xuelin" w:date="2021-03-11T17:46:00Z">
                    <w:rPr>
                      <w:rFonts w:ascii="Cambria Math" w:hAnsi="Cambria Math" w:cstheme="minorHAnsi"/>
                      <w:shd w:val="clear" w:color="auto" w:fill="FFFFFF"/>
                    </w:rPr>
                  </w:rPrChange>
                </w:rPr>
                <m:t>q</m:t>
              </w:ins>
            </m:r>
          </m:sub>
        </m:sSub>
      </m:oMath>
      <w:ins w:id="150" w:author="Xuelin" w:date="2021-03-11T16:25:00Z">
        <w:r w:rsidRPr="00B46D61">
          <w:rPr>
            <w:bCs/>
            <w:rPrChange w:id="151" w:author="Gu, Xuelin" w:date="2021-03-11T17:46:00Z">
              <w:rPr>
                <w:rFonts w:cstheme="minorHAnsi"/>
                <w:shd w:val="clear" w:color="auto" w:fill="FFFFFF"/>
              </w:rPr>
            </w:rPrChange>
          </w:rPr>
          <w:t>=7 days and there would be more severe cases among the ascertained cases in the early phase of the epidemic.</w:t>
        </w:r>
      </w:ins>
    </w:p>
    <w:p w14:paraId="672F64A1" w14:textId="7570A4E5" w:rsidR="00980BAC" w:rsidDel="00FC27A1" w:rsidRDefault="00980BAC" w:rsidP="00487208">
      <w:pPr>
        <w:spacing w:line="480" w:lineRule="auto"/>
        <w:jc w:val="both"/>
        <w:rPr>
          <w:del w:id="152" w:author="Xuelin" w:date="2021-03-11T16:25:00Z"/>
        </w:rPr>
      </w:pPr>
      <w:del w:id="153" w:author="Xuelin" w:date="2021-03-11T16:25:00Z">
        <w:r w:rsidRPr="008E48E6" w:rsidDel="00FC27A1">
          <w:rPr>
            <w:bCs/>
            <w:i/>
            <w:iCs/>
          </w:rPr>
          <w:delText>Initial states and parameter settings</w:delText>
        </w:r>
        <w:r w:rsidRPr="0056144A" w:rsidDel="00FC27A1">
          <w:rPr>
            <w:bCs/>
            <w:i/>
            <w:iCs/>
          </w:rPr>
          <w:delText>:</w:delText>
        </w:r>
        <w:r w:rsidRPr="001B44F8" w:rsidDel="00FC27A1">
          <w:rPr>
            <w:bCs/>
          </w:rPr>
          <w:delText xml:space="preserve"> </w:delText>
        </w:r>
        <w:r w:rsidDel="00FC27A1">
          <w:rPr>
            <w:color w:val="000000"/>
            <w:shd w:val="clear" w:color="auto" w:fill="FFFFFF"/>
          </w:rPr>
          <w:delText xml:space="preserve">We set </w:delText>
        </w:r>
      </w:del>
      <m:oMath>
        <m:r>
          <w:del w:id="154" w:author="Xuelin" w:date="2021-03-11T16:25:00Z">
            <m:rPr>
              <m:sty m:val="p"/>
            </m:rPr>
            <w:rPr>
              <w:rFonts w:ascii="Cambria Math" w:hAnsi="Cambria Math"/>
              <w:color w:val="000000"/>
              <w:shd w:val="clear" w:color="auto" w:fill="FFFFFF"/>
            </w:rPr>
            <m:t>α</m:t>
          </w:del>
        </m:r>
        <m:r>
          <w:del w:id="155" w:author="Xuelin" w:date="2021-03-11T16:25:00Z">
            <w:rPr>
              <w:rFonts w:ascii="Cambria Math" w:hAnsi="Cambria Math"/>
              <w:color w:val="000000"/>
              <w:shd w:val="clear" w:color="auto" w:fill="FFFFFF"/>
            </w:rPr>
            <m:t>= 0.55</m:t>
          </w:del>
        </m:r>
      </m:oMath>
      <w:del w:id="156" w:author="Xuelin" w:date="2021-03-11T16:25:00Z">
        <w:r w:rsidDel="00FC27A1">
          <w:rPr>
            <w:color w:val="000000"/>
            <w:shd w:val="clear" w:color="auto" w:fill="FFFFFF"/>
          </w:rPr>
          <w:delText xml:space="preserve">, assuming lower transmissibility for unascertained cases. </w:delText>
        </w:r>
        <w:r w:rsidDel="00FC27A1">
          <w:delText xml:space="preserve">Compartment </w:delText>
        </w:r>
        <w:r w:rsidRPr="00ED5A14" w:rsidDel="00FC27A1">
          <w:rPr>
            <w:i/>
            <w:iCs/>
          </w:rPr>
          <w:delText xml:space="preserve">P </w:delText>
        </w:r>
        <w:r w:rsidDel="00FC27A1">
          <w:delText xml:space="preserve">contains both ascertained and unascertained cases in the pre-symptomatic phase. We set the transmissibility of </w:delText>
        </w:r>
        <w:r w:rsidRPr="00AE149F" w:rsidDel="00FC27A1">
          <w:rPr>
            <w:i/>
            <w:iCs/>
          </w:rPr>
          <w:delText xml:space="preserve">P </w:delText>
        </w:r>
        <w:r w:rsidDel="00FC27A1">
          <w:delText>to be the same as unascertained cases, because it has previously been reported that the majority of cases are unascertained</w:delText>
        </w:r>
        <w:r w:rsidR="004977EB" w:rsidDel="00FC27A1">
          <w:delText xml:space="preserve"> </w:delText>
        </w:r>
        <w:r w:rsidDel="00FC27A1">
          <w:fldChar w:fldCharType="begin"/>
        </w:r>
        <w:r w:rsidR="0003370B" w:rsidDel="00FC27A1">
          <w:delInstrText xml:space="preserve"> ADDIN ZOTERO_ITEM CSL_CITATION {"citationID":"pvlGE2Pv","properties":{"formattedCitation":"(26)","plainCitation":"(26)","noteIndex":0},"citationItems":[{"id":110,"uris":["http://zotero.org/users/6647948/items/9K78HE3T"],"uri":["http://zotero.org/users/6647948/items/9K78HE3T"],"itemData":{"id":110,"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schema":"https://github.com/citation-style-language/schema/raw/master/csl-citation.json"} </w:delInstrText>
        </w:r>
        <w:r w:rsidDel="00FC27A1">
          <w:fldChar w:fldCharType="separate"/>
        </w:r>
        <w:r w:rsidR="00962F61" w:rsidDel="00FC27A1">
          <w:delText>(26)</w:delText>
        </w:r>
        <w:r w:rsidDel="00FC27A1">
          <w:fldChar w:fldCharType="end"/>
        </w:r>
        <w:r w:rsidDel="00FC27A1">
          <w:delText xml:space="preserve">. We assume an incubation period of 5.2 days and a pre-symptomatic infectious period </w:delText>
        </w:r>
      </w:del>
      <m:oMath>
        <m:sSub>
          <m:sSubPr>
            <m:ctrlPr>
              <w:del w:id="157" w:author="Xuelin" w:date="2021-03-11T16:25:00Z">
                <w:rPr>
                  <w:rFonts w:ascii="Cambria Math" w:hAnsi="Cambria Math"/>
                  <w:i/>
                </w:rPr>
              </w:del>
            </m:ctrlPr>
          </m:sSubPr>
          <m:e>
            <m:r>
              <w:del w:id="158" w:author="Xuelin" w:date="2021-03-11T16:25:00Z">
                <w:rPr>
                  <w:rFonts w:ascii="Cambria Math" w:hAnsi="Cambria Math"/>
                </w:rPr>
                <m:t>D</m:t>
              </w:del>
            </m:r>
          </m:e>
          <m:sub>
            <m:r>
              <w:del w:id="159" w:author="Xuelin" w:date="2021-03-11T16:25:00Z">
                <w:rPr>
                  <w:rFonts w:ascii="Cambria Math" w:hAnsi="Cambria Math"/>
                </w:rPr>
                <m:t>p</m:t>
              </w:del>
            </m:r>
          </m:sub>
        </m:sSub>
        <m:r>
          <w:del w:id="160" w:author="Xuelin" w:date="2021-03-11T16:25:00Z">
            <w:rPr>
              <w:rFonts w:ascii="Cambria Math" w:hAnsi="Cambria Math"/>
            </w:rPr>
            <m:t xml:space="preserve">=2.3 </m:t>
          </w:del>
        </m:r>
      </m:oMath>
      <w:del w:id="161" w:author="Xuelin" w:date="2021-03-11T16:25:00Z">
        <w:r w:rsidDel="00FC27A1">
          <w:delText xml:space="preserve">days. The latent period was </w:delText>
        </w:r>
      </w:del>
      <m:oMath>
        <m:sSub>
          <m:sSubPr>
            <m:ctrlPr>
              <w:del w:id="162" w:author="Xuelin" w:date="2021-03-11T16:25:00Z">
                <w:rPr>
                  <w:rFonts w:ascii="Cambria Math" w:hAnsi="Cambria Math"/>
                  <w:i/>
                </w:rPr>
              </w:del>
            </m:ctrlPr>
          </m:sSubPr>
          <m:e>
            <m:r>
              <w:del w:id="163" w:author="Xuelin" w:date="2021-03-11T16:25:00Z">
                <w:rPr>
                  <w:rFonts w:ascii="Cambria Math" w:hAnsi="Cambria Math"/>
                </w:rPr>
                <m:t>D</m:t>
              </w:del>
            </m:r>
          </m:e>
          <m:sub>
            <m:r>
              <w:del w:id="164" w:author="Xuelin" w:date="2021-03-11T16:25:00Z">
                <w:rPr>
                  <w:rFonts w:ascii="Cambria Math" w:hAnsi="Cambria Math"/>
                </w:rPr>
                <m:t>e</m:t>
              </w:del>
            </m:r>
          </m:sub>
        </m:sSub>
        <m:r>
          <w:del w:id="165" w:author="Xuelin" w:date="2021-03-11T16:25:00Z">
            <w:rPr>
              <w:rFonts w:ascii="Cambria Math" w:hAnsi="Cambria Math"/>
            </w:rPr>
            <m:t xml:space="preserve">= 2.9 </m:t>
          </w:del>
        </m:r>
      </m:oMath>
      <w:del w:id="166" w:author="Xuelin" w:date="2021-03-11T16:25:00Z">
        <w:r w:rsidDel="00FC27A1">
          <w:delText xml:space="preserve">days. Because pre-symptomatic infectiousness was estimated to account for </w:delText>
        </w:r>
        <w:r w:rsidRPr="008C7852" w:rsidDel="00FC27A1">
          <w:delText>44% of the total infections from ascertained cases</w:delText>
        </w:r>
        <w:r w:rsidR="004977EB" w:rsidDel="00FC27A1">
          <w:delText xml:space="preserve"> </w:delText>
        </w:r>
        <w:r w:rsidRPr="008C7852" w:rsidDel="00FC27A1">
          <w:fldChar w:fldCharType="begin"/>
        </w:r>
        <w:r w:rsidR="0003370B" w:rsidDel="00FC27A1">
          <w:delInstrText xml:space="preserve"> ADDIN ZOTERO_ITEM CSL_CITATION {"citationID":"3p9VFIjC","properties":{"formattedCitation":"(27)","plainCitation":"(27)","noteIndex":0},"citationItems":[{"id":112,"uris":["http://zotero.org/users/6647948/items/BS5VVSZQ"],"uri":["http://zotero.org/users/6647948/items/BS5VVSZQ"],"itemData":{"id":112,"type":"article-journal","container-title":"Nature Medicine","DOI":"10.1038/s41591-020-0869-5","ISSN":"1078-8956, 1546-170X","issue":"5","journalAbbreviation":"Nat Med","language":"en","page":"672-675","source":"DOI.org (Crossref)","title":"Temporal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delInstrText>
        </w:r>
        <w:r w:rsidRPr="008C7852" w:rsidDel="00FC27A1">
          <w:fldChar w:fldCharType="separate"/>
        </w:r>
        <w:r w:rsidR="00962F61" w:rsidDel="00FC27A1">
          <w:delText>(27)</w:delText>
        </w:r>
        <w:r w:rsidRPr="008C7852" w:rsidDel="00FC27A1">
          <w:fldChar w:fldCharType="end"/>
        </w:r>
        <w:r w:rsidRPr="008C7852" w:rsidDel="00FC27A1">
          <w:delText xml:space="preserve">, we set the mean of total infectious period as </w:delText>
        </w:r>
      </w:del>
      <m:oMath>
        <m:d>
          <m:dPr>
            <m:ctrlPr>
              <w:del w:id="167" w:author="Xuelin" w:date="2021-03-11T16:25:00Z">
                <w:rPr>
                  <w:rFonts w:ascii="Cambria Math" w:hAnsi="Cambria Math"/>
                  <w:i/>
                </w:rPr>
              </w:del>
            </m:ctrlPr>
          </m:dPr>
          <m:e>
            <m:sSub>
              <m:sSubPr>
                <m:ctrlPr>
                  <w:del w:id="168" w:author="Xuelin" w:date="2021-03-11T16:25:00Z">
                    <w:rPr>
                      <w:rFonts w:ascii="Cambria Math" w:hAnsi="Cambria Math"/>
                      <w:i/>
                    </w:rPr>
                  </w:del>
                </m:ctrlPr>
              </m:sSubPr>
              <m:e>
                <m:r>
                  <w:del w:id="169" w:author="Xuelin" w:date="2021-03-11T16:25:00Z">
                    <w:rPr>
                      <w:rFonts w:ascii="Cambria Math" w:hAnsi="Cambria Math"/>
                    </w:rPr>
                    <m:t>D</m:t>
                  </w:del>
                </m:r>
              </m:e>
              <m:sub>
                <m:r>
                  <w:del w:id="170" w:author="Xuelin" w:date="2021-03-11T16:25:00Z">
                    <w:rPr>
                      <w:rFonts w:ascii="Cambria Math" w:hAnsi="Cambria Math"/>
                    </w:rPr>
                    <m:t>p</m:t>
                  </w:del>
                </m:r>
              </m:sub>
            </m:sSub>
            <m:r>
              <w:del w:id="171" w:author="Xuelin" w:date="2021-03-11T16:25:00Z">
                <w:rPr>
                  <w:rFonts w:ascii="Cambria Math" w:hAnsi="Cambria Math"/>
                </w:rPr>
                <m:t>+</m:t>
              </w:del>
            </m:r>
            <m:sSub>
              <m:sSubPr>
                <m:ctrlPr>
                  <w:del w:id="172" w:author="Xuelin" w:date="2021-03-11T16:25:00Z">
                    <w:rPr>
                      <w:rFonts w:ascii="Cambria Math" w:hAnsi="Cambria Math"/>
                      <w:i/>
                    </w:rPr>
                  </w:del>
                </m:ctrlPr>
              </m:sSubPr>
              <m:e>
                <m:r>
                  <w:del w:id="173" w:author="Xuelin" w:date="2021-03-11T16:25:00Z">
                    <w:rPr>
                      <w:rFonts w:ascii="Cambria Math" w:hAnsi="Cambria Math"/>
                    </w:rPr>
                    <m:t>D</m:t>
                  </w:del>
                </m:r>
              </m:e>
              <m:sub>
                <m:r>
                  <w:del w:id="174" w:author="Xuelin" w:date="2021-03-11T16:25:00Z">
                    <w:rPr>
                      <w:rFonts w:ascii="Cambria Math" w:hAnsi="Cambria Math"/>
                    </w:rPr>
                    <m:t>i</m:t>
                  </w:del>
                </m:r>
              </m:sub>
            </m:sSub>
          </m:e>
        </m:d>
        <m:r>
          <w:del w:id="175" w:author="Xuelin" w:date="2021-03-11T16:25:00Z">
            <w:rPr>
              <w:rFonts w:ascii="Cambria Math" w:hAnsi="Cambria Math"/>
            </w:rPr>
            <m:t>=</m:t>
          </w:del>
        </m:r>
        <m:sSub>
          <m:sSubPr>
            <m:ctrlPr>
              <w:del w:id="176" w:author="Xuelin" w:date="2021-03-11T16:25:00Z">
                <w:rPr>
                  <w:rFonts w:ascii="Cambria Math" w:hAnsi="Cambria Math"/>
                  <w:i/>
                </w:rPr>
              </w:del>
            </m:ctrlPr>
          </m:sSubPr>
          <m:e>
            <m:r>
              <w:del w:id="177" w:author="Xuelin" w:date="2021-03-11T16:25:00Z">
                <w:rPr>
                  <w:rFonts w:ascii="Cambria Math" w:hAnsi="Cambria Math"/>
                </w:rPr>
                <m:t>D</m:t>
              </w:del>
            </m:r>
          </m:e>
          <m:sub>
            <m:r>
              <w:del w:id="178" w:author="Xuelin" w:date="2021-03-11T16:25:00Z">
                <w:rPr>
                  <w:rFonts w:ascii="Cambria Math" w:hAnsi="Cambria Math"/>
                </w:rPr>
                <m:t>p</m:t>
              </w:del>
            </m:r>
          </m:sub>
        </m:sSub>
        <m:r>
          <w:del w:id="179" w:author="Xuelin" w:date="2021-03-11T16:25:00Z">
            <m:rPr>
              <m:lit/>
            </m:rPr>
            <w:rPr>
              <w:rFonts w:ascii="Cambria Math" w:hAnsi="Cambria Math"/>
            </w:rPr>
            <m:t>/</m:t>
          </w:del>
        </m:r>
        <m:r>
          <w:del w:id="180" w:author="Xuelin" w:date="2021-03-11T16:25:00Z">
            <w:rPr>
              <w:rFonts w:ascii="Cambria Math" w:hAnsi="Cambria Math"/>
            </w:rPr>
            <m:t>0.44 = 5.2</m:t>
          </w:del>
        </m:r>
      </m:oMath>
      <w:del w:id="181" w:author="Xuelin" w:date="2021-03-11T16:25:00Z">
        <w:r w:rsidDel="00FC27A1">
          <w:delText xml:space="preserve"> days, assuming constant infectiousness across the pre-symptomatic and symptomatic phases of ascertained cases – thus the mean symptomatic infectious period was </w:delText>
        </w:r>
      </w:del>
      <m:oMath>
        <m:sSub>
          <m:sSubPr>
            <m:ctrlPr>
              <w:del w:id="182" w:author="Xuelin" w:date="2021-03-11T16:25:00Z">
                <w:rPr>
                  <w:rFonts w:ascii="Cambria Math" w:hAnsi="Cambria Math"/>
                  <w:i/>
                </w:rPr>
              </w:del>
            </m:ctrlPr>
          </m:sSubPr>
          <m:e>
            <m:r>
              <w:del w:id="183" w:author="Xuelin" w:date="2021-03-11T16:25:00Z">
                <w:rPr>
                  <w:rFonts w:ascii="Cambria Math" w:hAnsi="Cambria Math"/>
                </w:rPr>
                <m:t>D</m:t>
              </w:del>
            </m:r>
          </m:e>
          <m:sub>
            <m:r>
              <w:del w:id="184" w:author="Xuelin" w:date="2021-03-11T16:25:00Z">
                <w:rPr>
                  <w:rFonts w:ascii="Cambria Math" w:hAnsi="Cambria Math"/>
                </w:rPr>
                <m:t>i</m:t>
              </w:del>
            </m:r>
          </m:sub>
        </m:sSub>
        <m:r>
          <w:del w:id="185" w:author="Xuelin" w:date="2021-03-11T16:25:00Z">
            <w:rPr>
              <w:rFonts w:ascii="Cambria Math" w:hAnsi="Cambria Math"/>
            </w:rPr>
            <m:t>=2.9</m:t>
          </w:del>
        </m:r>
      </m:oMath>
      <w:del w:id="186" w:author="Xuelin" w:date="2021-03-11T16:25:00Z">
        <w:r w:rsidDel="00FC27A1">
          <w:delText xml:space="preserve"> days. We set a long isolation period of </w:delText>
        </w:r>
      </w:del>
      <m:oMath>
        <m:sSub>
          <m:sSubPr>
            <m:ctrlPr>
              <w:del w:id="187" w:author="Xuelin" w:date="2021-03-11T16:25:00Z">
                <w:rPr>
                  <w:rFonts w:ascii="Cambria Math" w:hAnsi="Cambria Math"/>
                  <w:i/>
                </w:rPr>
              </w:del>
            </m:ctrlPr>
          </m:sSubPr>
          <m:e>
            <m:r>
              <w:del w:id="188" w:author="Xuelin" w:date="2021-03-11T16:25:00Z">
                <w:rPr>
                  <w:rFonts w:ascii="Cambria Math" w:hAnsi="Cambria Math"/>
                </w:rPr>
                <m:t>D</m:t>
              </w:del>
            </m:r>
          </m:e>
          <m:sub>
            <m:r>
              <w:del w:id="189" w:author="Xuelin" w:date="2021-03-11T16:25:00Z">
                <w:rPr>
                  <w:rFonts w:ascii="Cambria Math" w:hAnsi="Cambria Math"/>
                </w:rPr>
                <m:t>h</m:t>
              </w:del>
            </m:r>
          </m:sub>
        </m:sSub>
        <m:r>
          <w:del w:id="190" w:author="Xuelin" w:date="2021-03-11T16:25:00Z">
            <w:rPr>
              <w:rFonts w:ascii="Cambria Math" w:hAnsi="Cambria Math"/>
            </w:rPr>
            <m:t>=30</m:t>
          </w:del>
        </m:r>
      </m:oMath>
      <w:del w:id="191" w:author="Xuelin" w:date="2021-03-11T16:25:00Z">
        <w:r w:rsidDel="00FC27A1">
          <w:delText xml:space="preserve"> days, but this parameter has no effect on the model fitting procedure, or the final parameter estimates. The duration from the onset of symptoms to isolation was estimated to be </w:delText>
        </w:r>
      </w:del>
      <m:oMath>
        <m:sSub>
          <m:sSubPr>
            <m:ctrlPr>
              <w:del w:id="192" w:author="Xuelin" w:date="2021-03-11T16:25:00Z">
                <w:rPr>
                  <w:rFonts w:ascii="Cambria Math" w:hAnsi="Cambria Math"/>
                  <w:i/>
                </w:rPr>
              </w:del>
            </m:ctrlPr>
          </m:sSubPr>
          <m:e>
            <m:r>
              <w:del w:id="193" w:author="Xuelin" w:date="2021-03-11T16:25:00Z">
                <w:rPr>
                  <w:rFonts w:ascii="Cambria Math" w:hAnsi="Cambria Math"/>
                </w:rPr>
                <m:t>D</m:t>
              </w:del>
            </m:r>
          </m:e>
          <m:sub>
            <m:r>
              <w:del w:id="194" w:author="Xuelin" w:date="2021-03-11T16:25:00Z">
                <w:rPr>
                  <w:rFonts w:ascii="Cambria Math" w:hAnsi="Cambria Math"/>
                </w:rPr>
                <m:t>q</m:t>
              </w:del>
            </m:r>
          </m:sub>
        </m:sSub>
        <m:r>
          <w:del w:id="195" w:author="Xuelin" w:date="2021-03-11T16:25:00Z">
            <w:rPr>
              <w:rFonts w:ascii="Cambria Math" w:hAnsi="Cambria Math"/>
            </w:rPr>
            <m:t>= 7</m:t>
          </w:del>
        </m:r>
      </m:oMath>
      <w:del w:id="196" w:author="Xuelin" w:date="2021-03-11T16:25:00Z">
        <w:r w:rsidDel="00FC27A1">
          <w:delText xml:space="preserve"> as the median time length from onset to confirmed diagnosis in periods 1 - 4 respectively. On the basis of the parameter settings above, the initial state of the model is specified on March 15. </w:delText>
        </w:r>
        <w:r w:rsidRPr="006C2A04" w:rsidDel="00FC27A1">
          <w:delText xml:space="preserve">The initial number of ascertained symptomatic cases </w:delText>
        </w:r>
      </w:del>
      <m:oMath>
        <m:r>
          <w:del w:id="197" w:author="Xuelin" w:date="2021-03-11T16:25:00Z">
            <w:rPr>
              <w:rFonts w:ascii="Cambria Math" w:hAnsi="Cambria Math"/>
            </w:rPr>
            <m:t>I</m:t>
          </w:del>
        </m:r>
        <m:d>
          <m:dPr>
            <m:ctrlPr>
              <w:del w:id="198" w:author="Xuelin" w:date="2021-03-11T16:25:00Z">
                <w:rPr>
                  <w:rFonts w:ascii="Cambria Math" w:hAnsi="Cambria Math"/>
                  <w:i/>
                </w:rPr>
              </w:del>
            </m:ctrlPr>
          </m:dPr>
          <m:e>
            <m:r>
              <w:del w:id="199" w:author="Xuelin" w:date="2021-03-11T16:25:00Z">
                <w:rPr>
                  <w:rFonts w:ascii="Cambria Math" w:hAnsi="Cambria Math"/>
                </w:rPr>
                <m:t>0</m:t>
              </w:del>
            </m:r>
          </m:e>
        </m:d>
      </m:oMath>
      <w:del w:id="200" w:author="Xuelin" w:date="2021-03-11T16:25:00Z">
        <w:r w:rsidRPr="006C2A04" w:rsidDel="00FC27A1">
          <w:delText xml:space="preserve"> is specified as the number ascertained cases in which individuals experienced symptom onset during 12-14 March. The initial ascertainment rate is assumed to be </w:delText>
        </w:r>
      </w:del>
      <m:oMath>
        <m:sSub>
          <m:sSubPr>
            <m:ctrlPr>
              <w:del w:id="201" w:author="Xuelin" w:date="2021-03-11T16:25:00Z">
                <w:rPr>
                  <w:rFonts w:ascii="Cambria Math" w:hAnsi="Cambria Math"/>
                  <w:i/>
                </w:rPr>
              </w:del>
            </m:ctrlPr>
          </m:sSubPr>
          <m:e>
            <m:r>
              <w:del w:id="202" w:author="Xuelin" w:date="2021-03-11T16:25:00Z">
                <w:rPr>
                  <w:rFonts w:ascii="Cambria Math" w:hAnsi="Cambria Math"/>
                </w:rPr>
                <m:t>r</m:t>
              </w:del>
            </m:r>
          </m:e>
          <m:sub>
            <m:r>
              <w:del w:id="203" w:author="Xuelin" w:date="2021-03-11T16:25:00Z">
                <w:rPr>
                  <w:rFonts w:ascii="Cambria Math" w:hAnsi="Cambria Math"/>
                </w:rPr>
                <m:t>0</m:t>
              </w:del>
            </m:r>
          </m:sub>
        </m:sSub>
        <m:r>
          <w:del w:id="204" w:author="Xuelin" w:date="2021-03-11T16:25:00Z">
            <w:rPr>
              <w:rFonts w:ascii="Cambria Math" w:hAnsi="Cambria Math"/>
            </w:rPr>
            <m:t xml:space="preserve"> </m:t>
          </w:del>
        </m:r>
        <m:d>
          <m:dPr>
            <m:ctrlPr>
              <w:del w:id="205" w:author="Xuelin" w:date="2021-03-11T16:25:00Z">
                <w:rPr>
                  <w:rFonts w:ascii="Cambria Math" w:hAnsi="Cambria Math"/>
                  <w:i/>
                </w:rPr>
              </w:del>
            </m:ctrlPr>
          </m:dPr>
          <m:e>
            <m:sSub>
              <m:sSubPr>
                <m:ctrlPr>
                  <w:del w:id="206" w:author="Xuelin" w:date="2021-03-11T16:25:00Z">
                    <w:rPr>
                      <w:rFonts w:ascii="Cambria Math" w:hAnsi="Cambria Math"/>
                      <w:i/>
                    </w:rPr>
                  </w:del>
                </m:ctrlPr>
              </m:sSubPr>
              <m:e>
                <m:r>
                  <w:del w:id="207" w:author="Xuelin" w:date="2021-03-11T16:25:00Z">
                    <w:rPr>
                      <w:rFonts w:ascii="Cambria Math" w:hAnsi="Cambria Math"/>
                    </w:rPr>
                    <m:t>r</m:t>
                  </w:del>
                </m:r>
              </m:e>
              <m:sub>
                <m:r>
                  <w:del w:id="208" w:author="Xuelin" w:date="2021-03-11T16:25:00Z">
                    <w:rPr>
                      <w:rFonts w:ascii="Cambria Math" w:hAnsi="Cambria Math"/>
                    </w:rPr>
                    <m:t>0</m:t>
                  </w:del>
                </m:r>
              </m:sub>
            </m:sSub>
            <m:r>
              <w:del w:id="209" w:author="Xuelin" w:date="2021-03-11T16:25:00Z">
                <w:rPr>
                  <w:rFonts w:ascii="Cambria Math" w:hAnsi="Cambria Math"/>
                </w:rPr>
                <m:t>=2</m:t>
              </w:del>
            </m:r>
            <m:r>
              <w:del w:id="210" w:author="Xuelin" w:date="2021-03-11T16:25:00Z">
                <m:rPr>
                  <m:lit/>
                </m:rPr>
                <w:rPr>
                  <w:rFonts w:ascii="Cambria Math" w:hAnsi="Cambria Math"/>
                </w:rPr>
                <m:t>/</m:t>
              </w:del>
            </m:r>
            <m:r>
              <w:del w:id="211" w:author="Xuelin" w:date="2021-03-11T16:25:00Z">
                <w:rPr>
                  <w:rFonts w:ascii="Cambria Math" w:hAnsi="Cambria Math"/>
                </w:rPr>
                <m:t>100</m:t>
              </w:del>
            </m:r>
          </m:e>
        </m:d>
      </m:oMath>
      <w:del w:id="212" w:author="Xuelin" w:date="2021-03-11T16:25:00Z">
        <w:r w:rsidRPr="006C2A04" w:rsidDel="00FC27A1">
          <w:delText xml:space="preserve">, and thus the initial number of unascertained cases is </w:delText>
        </w:r>
      </w:del>
      <m:oMath>
        <m:r>
          <w:del w:id="213" w:author="Xuelin" w:date="2021-03-11T16:25:00Z">
            <w:rPr>
              <w:rFonts w:ascii="Cambria Math" w:hAnsi="Cambria Math"/>
            </w:rPr>
            <m:t>A</m:t>
          </w:del>
        </m:r>
        <m:d>
          <m:dPr>
            <m:ctrlPr>
              <w:del w:id="214" w:author="Xuelin" w:date="2021-03-11T16:25:00Z">
                <w:rPr>
                  <w:rFonts w:ascii="Cambria Math" w:hAnsi="Cambria Math"/>
                  <w:i/>
                </w:rPr>
              </w:del>
            </m:ctrlPr>
          </m:dPr>
          <m:e>
            <m:r>
              <w:del w:id="215" w:author="Xuelin" w:date="2021-03-11T16:25:00Z">
                <w:rPr>
                  <w:rFonts w:ascii="Cambria Math" w:hAnsi="Cambria Math"/>
                </w:rPr>
                <m:t>0</m:t>
              </w:del>
            </m:r>
          </m:e>
        </m:d>
        <m:r>
          <w:del w:id="216" w:author="Xuelin" w:date="2021-03-11T16:25:00Z">
            <w:rPr>
              <w:rFonts w:ascii="Cambria Math" w:hAnsi="Cambria Math"/>
            </w:rPr>
            <m:t>=</m:t>
          </w:del>
        </m:r>
        <m:sSubSup>
          <m:sSubSupPr>
            <m:ctrlPr>
              <w:del w:id="217" w:author="Xuelin" w:date="2021-03-11T16:25:00Z">
                <w:rPr>
                  <w:rFonts w:ascii="Cambria Math" w:hAnsi="Cambria Math"/>
                  <w:i/>
                </w:rPr>
              </w:del>
            </m:ctrlPr>
          </m:sSubSupPr>
          <m:e>
            <m:r>
              <w:del w:id="218" w:author="Xuelin" w:date="2021-03-11T16:25:00Z">
                <w:rPr>
                  <w:rFonts w:ascii="Cambria Math" w:hAnsi="Cambria Math"/>
                </w:rPr>
                <m:t>r</m:t>
              </w:del>
            </m:r>
          </m:e>
          <m:sub>
            <m:r>
              <w:del w:id="219" w:author="Xuelin" w:date="2021-03-11T16:25:00Z">
                <w:rPr>
                  <w:rFonts w:ascii="Cambria Math" w:hAnsi="Cambria Math"/>
                </w:rPr>
                <m:t>0</m:t>
              </w:del>
            </m:r>
          </m:sub>
          <m:sup>
            <m:r>
              <w:del w:id="220" w:author="Xuelin" w:date="2021-03-11T16:25:00Z">
                <w:rPr>
                  <w:rFonts w:ascii="Cambria Math" w:hAnsi="Cambria Math"/>
                </w:rPr>
                <m:t>-1</m:t>
              </w:del>
            </m:r>
          </m:sup>
        </m:sSubSup>
        <m:d>
          <m:dPr>
            <m:ctrlPr>
              <w:del w:id="221" w:author="Xuelin" w:date="2021-03-11T16:25:00Z">
                <w:rPr>
                  <w:rFonts w:ascii="Cambria Math" w:hAnsi="Cambria Math"/>
                  <w:i/>
                </w:rPr>
              </w:del>
            </m:ctrlPr>
          </m:dPr>
          <m:e>
            <m:r>
              <w:del w:id="222" w:author="Xuelin" w:date="2021-03-11T16:25:00Z">
                <w:rPr>
                  <w:rFonts w:ascii="Cambria Math" w:hAnsi="Cambria Math"/>
                </w:rPr>
                <m:t>1-</m:t>
              </w:del>
            </m:r>
            <m:sSub>
              <m:sSubPr>
                <m:ctrlPr>
                  <w:del w:id="223" w:author="Xuelin" w:date="2021-03-11T16:25:00Z">
                    <w:rPr>
                      <w:rFonts w:ascii="Cambria Math" w:hAnsi="Cambria Math"/>
                      <w:i/>
                    </w:rPr>
                  </w:del>
                </m:ctrlPr>
              </m:sSubPr>
              <m:e>
                <m:r>
                  <w:del w:id="224" w:author="Xuelin" w:date="2021-03-11T16:25:00Z">
                    <w:rPr>
                      <w:rFonts w:ascii="Cambria Math" w:hAnsi="Cambria Math"/>
                    </w:rPr>
                    <m:t>r</m:t>
                  </w:del>
                </m:r>
              </m:e>
              <m:sub>
                <m:r>
                  <w:del w:id="225" w:author="Xuelin" w:date="2021-03-11T16:25:00Z">
                    <w:rPr>
                      <w:rFonts w:ascii="Cambria Math" w:hAnsi="Cambria Math"/>
                    </w:rPr>
                    <m:t>0</m:t>
                  </w:del>
                </m:r>
              </m:sub>
            </m:sSub>
          </m:e>
        </m:d>
        <m:r>
          <w:del w:id="226" w:author="Xuelin" w:date="2021-03-11T16:25:00Z">
            <w:rPr>
              <w:rFonts w:ascii="Cambria Math" w:hAnsi="Cambria Math"/>
            </w:rPr>
            <m:t>I</m:t>
          </w:del>
        </m:r>
        <m:d>
          <m:dPr>
            <m:ctrlPr>
              <w:del w:id="227" w:author="Xuelin" w:date="2021-03-11T16:25:00Z">
                <w:rPr>
                  <w:rFonts w:ascii="Cambria Math" w:hAnsi="Cambria Math"/>
                  <w:i/>
                </w:rPr>
              </w:del>
            </m:ctrlPr>
          </m:dPr>
          <m:e>
            <m:r>
              <w:del w:id="228" w:author="Xuelin" w:date="2021-03-11T16:25:00Z">
                <w:rPr>
                  <w:rFonts w:ascii="Cambria Math" w:hAnsi="Cambria Math"/>
                </w:rPr>
                <m:t>0</m:t>
              </w:del>
            </m:r>
          </m:e>
        </m:d>
      </m:oMath>
      <w:del w:id="229" w:author="Xuelin" w:date="2021-03-11T16:25:00Z">
        <w:r w:rsidRPr="006C2A04" w:rsidDel="00FC27A1">
          <w:delText xml:space="preserve">. </w:delText>
        </w:r>
      </w:del>
      <m:oMath>
        <m:sSub>
          <m:sSubPr>
            <m:ctrlPr>
              <w:del w:id="230" w:author="Xuelin" w:date="2021-03-11T16:25:00Z">
                <w:rPr>
                  <w:rFonts w:ascii="Cambria Math" w:hAnsi="Cambria Math"/>
                  <w:i/>
                </w:rPr>
              </w:del>
            </m:ctrlPr>
          </m:sSubPr>
          <m:e>
            <m:r>
              <w:del w:id="231" w:author="Xuelin" w:date="2021-03-11T16:25:00Z">
                <w:rPr>
                  <w:rFonts w:ascii="Cambria Math" w:hAnsi="Cambria Math"/>
                </w:rPr>
                <m:t>P</m:t>
              </w:del>
            </m:r>
          </m:e>
          <m:sub>
            <m:r>
              <w:del w:id="232" w:author="Xuelin" w:date="2021-03-11T16:25:00Z">
                <w:rPr>
                  <w:rFonts w:ascii="Cambria Math" w:hAnsi="Cambria Math"/>
                </w:rPr>
                <m:t>1</m:t>
              </w:del>
            </m:r>
          </m:sub>
        </m:sSub>
        <m:d>
          <m:dPr>
            <m:ctrlPr>
              <w:del w:id="233" w:author="Xuelin" w:date="2021-03-11T16:25:00Z">
                <w:rPr>
                  <w:rFonts w:ascii="Cambria Math" w:hAnsi="Cambria Math"/>
                  <w:i/>
                </w:rPr>
              </w:del>
            </m:ctrlPr>
          </m:dPr>
          <m:e>
            <m:r>
              <w:del w:id="234" w:author="Xuelin" w:date="2021-03-11T16:25:00Z">
                <w:rPr>
                  <w:rFonts w:ascii="Cambria Math" w:hAnsi="Cambria Math"/>
                </w:rPr>
                <m:t>0</m:t>
              </w:del>
            </m:r>
          </m:e>
        </m:d>
      </m:oMath>
      <w:del w:id="235" w:author="Xuelin" w:date="2021-03-11T16:25:00Z">
        <w:r w:rsidRPr="006C2A04" w:rsidDel="00FC27A1">
          <w:delText xml:space="preserve"> and </w:delText>
        </w:r>
      </w:del>
      <m:oMath>
        <m:sSub>
          <m:sSubPr>
            <m:ctrlPr>
              <w:del w:id="236" w:author="Xuelin" w:date="2021-03-11T16:25:00Z">
                <w:rPr>
                  <w:rFonts w:ascii="Cambria Math" w:hAnsi="Cambria Math"/>
                  <w:i/>
                </w:rPr>
              </w:del>
            </m:ctrlPr>
          </m:sSubPr>
          <m:e>
            <m:r>
              <w:del w:id="237" w:author="Xuelin" w:date="2021-03-11T16:25:00Z">
                <w:rPr>
                  <w:rFonts w:ascii="Cambria Math" w:hAnsi="Cambria Math"/>
                </w:rPr>
                <m:t>E</m:t>
              </w:del>
            </m:r>
          </m:e>
          <m:sub>
            <m:r>
              <w:del w:id="238" w:author="Xuelin" w:date="2021-03-11T16:25:00Z">
                <w:rPr>
                  <w:rFonts w:ascii="Cambria Math" w:hAnsi="Cambria Math"/>
                </w:rPr>
                <m:t>1</m:t>
              </w:del>
            </m:r>
          </m:sub>
        </m:sSub>
        <m:d>
          <m:dPr>
            <m:ctrlPr>
              <w:del w:id="239" w:author="Xuelin" w:date="2021-03-11T16:25:00Z">
                <w:rPr>
                  <w:rFonts w:ascii="Cambria Math" w:hAnsi="Cambria Math"/>
                  <w:i/>
                </w:rPr>
              </w:del>
            </m:ctrlPr>
          </m:dPr>
          <m:e>
            <m:r>
              <w:del w:id="240" w:author="Xuelin" w:date="2021-03-11T16:25:00Z">
                <w:rPr>
                  <w:rFonts w:ascii="Cambria Math" w:hAnsi="Cambria Math"/>
                </w:rPr>
                <m:t>0</m:t>
              </w:del>
            </m:r>
          </m:e>
        </m:d>
      </m:oMath>
      <w:del w:id="241" w:author="Xuelin" w:date="2021-03-11T16:25:00Z">
        <w:r w:rsidRPr="006C2A04" w:rsidDel="00FC27A1">
          <w:delText xml:space="preserve"> denote the numbers of ascertained cases in which individuals experienced symptom onset during 15–16 March and 17–19 March, respectively. Then, the initial numbers of exposed and pre-symptomatic individuals are set as </w:delText>
        </w:r>
      </w:del>
      <m:oMath>
        <m:r>
          <w:del w:id="242" w:author="Xuelin" w:date="2021-03-11T16:25:00Z">
            <w:rPr>
              <w:rFonts w:ascii="Cambria Math" w:hAnsi="Cambria Math"/>
            </w:rPr>
            <m:t>E</m:t>
          </w:del>
        </m:r>
        <m:d>
          <m:dPr>
            <m:ctrlPr>
              <w:del w:id="243" w:author="Xuelin" w:date="2021-03-11T16:25:00Z">
                <w:rPr>
                  <w:rFonts w:ascii="Cambria Math" w:hAnsi="Cambria Math"/>
                  <w:i/>
                </w:rPr>
              </w:del>
            </m:ctrlPr>
          </m:dPr>
          <m:e>
            <m:r>
              <w:del w:id="244" w:author="Xuelin" w:date="2021-03-11T16:25:00Z">
                <w:rPr>
                  <w:rFonts w:ascii="Cambria Math" w:hAnsi="Cambria Math"/>
                </w:rPr>
                <m:t>0</m:t>
              </w:del>
            </m:r>
          </m:e>
        </m:d>
        <m:r>
          <w:del w:id="245" w:author="Xuelin" w:date="2021-03-11T16:25:00Z">
            <w:rPr>
              <w:rFonts w:ascii="Cambria Math" w:hAnsi="Cambria Math"/>
            </w:rPr>
            <m:t>=</m:t>
          </w:del>
        </m:r>
        <m:sSubSup>
          <m:sSubSupPr>
            <m:ctrlPr>
              <w:del w:id="246" w:author="Xuelin" w:date="2021-03-11T16:25:00Z">
                <w:rPr>
                  <w:rFonts w:ascii="Cambria Math" w:hAnsi="Cambria Math"/>
                  <w:i/>
                </w:rPr>
              </w:del>
            </m:ctrlPr>
          </m:sSubSupPr>
          <m:e>
            <m:r>
              <w:del w:id="247" w:author="Xuelin" w:date="2021-03-11T16:25:00Z">
                <w:rPr>
                  <w:rFonts w:ascii="Cambria Math" w:hAnsi="Cambria Math"/>
                </w:rPr>
                <m:t>r</m:t>
              </w:del>
            </m:r>
          </m:e>
          <m:sub>
            <m:r>
              <w:del w:id="248" w:author="Xuelin" w:date="2021-03-11T16:25:00Z">
                <w:rPr>
                  <w:rFonts w:ascii="Cambria Math" w:hAnsi="Cambria Math"/>
                </w:rPr>
                <m:t>0</m:t>
              </w:del>
            </m:r>
          </m:sub>
          <m:sup>
            <m:r>
              <w:del w:id="249" w:author="Xuelin" w:date="2021-03-11T16:25:00Z">
                <w:rPr>
                  <w:rFonts w:ascii="Cambria Math" w:hAnsi="Cambria Math"/>
                </w:rPr>
                <m:t>-1</m:t>
              </w:del>
            </m:r>
          </m:sup>
        </m:sSubSup>
        <m:sSub>
          <m:sSubPr>
            <m:ctrlPr>
              <w:del w:id="250" w:author="Xuelin" w:date="2021-03-11T16:25:00Z">
                <w:rPr>
                  <w:rFonts w:ascii="Cambria Math" w:hAnsi="Cambria Math"/>
                  <w:i/>
                </w:rPr>
              </w:del>
            </m:ctrlPr>
          </m:sSubPr>
          <m:e>
            <m:r>
              <w:del w:id="251" w:author="Xuelin" w:date="2021-03-11T16:25:00Z">
                <w:rPr>
                  <w:rFonts w:ascii="Cambria Math" w:hAnsi="Cambria Math"/>
                </w:rPr>
                <m:t>E</m:t>
              </w:del>
            </m:r>
          </m:e>
          <m:sub>
            <m:r>
              <w:del w:id="252" w:author="Xuelin" w:date="2021-03-11T16:25:00Z">
                <w:rPr>
                  <w:rFonts w:ascii="Cambria Math" w:hAnsi="Cambria Math"/>
                </w:rPr>
                <m:t>1</m:t>
              </w:del>
            </m:r>
          </m:sub>
        </m:sSub>
        <m:d>
          <m:dPr>
            <m:ctrlPr>
              <w:del w:id="253" w:author="Xuelin" w:date="2021-03-11T16:25:00Z">
                <w:rPr>
                  <w:rFonts w:ascii="Cambria Math" w:hAnsi="Cambria Math"/>
                  <w:i/>
                </w:rPr>
              </w:del>
            </m:ctrlPr>
          </m:dPr>
          <m:e>
            <m:r>
              <w:del w:id="254" w:author="Xuelin" w:date="2021-03-11T16:25:00Z">
                <w:rPr>
                  <w:rFonts w:ascii="Cambria Math" w:hAnsi="Cambria Math"/>
                </w:rPr>
                <m:t>0</m:t>
              </w:del>
            </m:r>
          </m:e>
        </m:d>
      </m:oMath>
      <w:del w:id="255" w:author="Xuelin" w:date="2021-03-11T16:25:00Z">
        <w:r w:rsidRPr="006C2A04" w:rsidDel="00FC27A1">
          <w:delText xml:space="preserve"> and </w:delText>
        </w:r>
      </w:del>
      <m:oMath>
        <m:r>
          <w:del w:id="256" w:author="Xuelin" w:date="2021-03-11T16:25:00Z">
            <w:rPr>
              <w:rFonts w:ascii="Cambria Math" w:hAnsi="Cambria Math"/>
            </w:rPr>
            <m:t>P</m:t>
          </w:del>
        </m:r>
        <m:d>
          <m:dPr>
            <m:ctrlPr>
              <w:del w:id="257" w:author="Xuelin" w:date="2021-03-11T16:25:00Z">
                <w:rPr>
                  <w:rFonts w:ascii="Cambria Math" w:hAnsi="Cambria Math"/>
                  <w:i/>
                </w:rPr>
              </w:del>
            </m:ctrlPr>
          </m:dPr>
          <m:e>
            <m:r>
              <w:del w:id="258" w:author="Xuelin" w:date="2021-03-11T16:25:00Z">
                <w:rPr>
                  <w:rFonts w:ascii="Cambria Math" w:hAnsi="Cambria Math"/>
                </w:rPr>
                <m:t>0</m:t>
              </w:del>
            </m:r>
          </m:e>
        </m:d>
        <m:r>
          <w:del w:id="259" w:author="Xuelin" w:date="2021-03-11T16:25:00Z">
            <w:rPr>
              <w:rFonts w:ascii="Cambria Math" w:hAnsi="Cambria Math"/>
            </w:rPr>
            <m:t>=</m:t>
          </w:del>
        </m:r>
        <m:sSubSup>
          <m:sSubSupPr>
            <m:ctrlPr>
              <w:del w:id="260" w:author="Xuelin" w:date="2021-03-11T16:25:00Z">
                <w:rPr>
                  <w:rFonts w:ascii="Cambria Math" w:hAnsi="Cambria Math"/>
                  <w:i/>
                </w:rPr>
              </w:del>
            </m:ctrlPr>
          </m:sSubSupPr>
          <m:e>
            <m:r>
              <w:del w:id="261" w:author="Xuelin" w:date="2021-03-11T16:25:00Z">
                <w:rPr>
                  <w:rFonts w:ascii="Cambria Math" w:hAnsi="Cambria Math"/>
                </w:rPr>
                <m:t>r</m:t>
              </w:del>
            </m:r>
          </m:e>
          <m:sub>
            <m:r>
              <w:del w:id="262" w:author="Xuelin" w:date="2021-03-11T16:25:00Z">
                <w:rPr>
                  <w:rFonts w:ascii="Cambria Math" w:hAnsi="Cambria Math"/>
                </w:rPr>
                <m:t>0</m:t>
              </w:del>
            </m:r>
          </m:sub>
          <m:sup>
            <m:r>
              <w:del w:id="263" w:author="Xuelin" w:date="2021-03-11T16:25:00Z">
                <w:rPr>
                  <w:rFonts w:ascii="Cambria Math" w:hAnsi="Cambria Math"/>
                </w:rPr>
                <m:t>-1</m:t>
              </w:del>
            </m:r>
          </m:sup>
        </m:sSubSup>
        <m:sSub>
          <m:sSubPr>
            <m:ctrlPr>
              <w:del w:id="264" w:author="Xuelin" w:date="2021-03-11T16:25:00Z">
                <w:rPr>
                  <w:rFonts w:ascii="Cambria Math" w:hAnsi="Cambria Math"/>
                  <w:i/>
                </w:rPr>
              </w:del>
            </m:ctrlPr>
          </m:sSubPr>
          <m:e>
            <m:r>
              <w:del w:id="265" w:author="Xuelin" w:date="2021-03-11T16:25:00Z">
                <w:rPr>
                  <w:rFonts w:ascii="Cambria Math" w:hAnsi="Cambria Math"/>
                </w:rPr>
                <m:t>P</m:t>
              </w:del>
            </m:r>
          </m:e>
          <m:sub>
            <m:r>
              <w:del w:id="266" w:author="Xuelin" w:date="2021-03-11T16:25:00Z">
                <w:rPr>
                  <w:rFonts w:ascii="Cambria Math" w:hAnsi="Cambria Math"/>
                </w:rPr>
                <m:t>1</m:t>
              </w:del>
            </m:r>
          </m:sub>
        </m:sSub>
        <m:d>
          <m:dPr>
            <m:ctrlPr>
              <w:del w:id="267" w:author="Xuelin" w:date="2021-03-11T16:25:00Z">
                <w:rPr>
                  <w:rFonts w:ascii="Cambria Math" w:hAnsi="Cambria Math"/>
                  <w:i/>
                </w:rPr>
              </w:del>
            </m:ctrlPr>
          </m:dPr>
          <m:e>
            <m:r>
              <w:del w:id="268" w:author="Xuelin" w:date="2021-03-11T16:25:00Z">
                <w:rPr>
                  <w:rFonts w:ascii="Cambria Math" w:hAnsi="Cambria Math"/>
                </w:rPr>
                <m:t>0</m:t>
              </w:del>
            </m:r>
          </m:e>
        </m:d>
      </m:oMath>
      <w:del w:id="269" w:author="Xuelin" w:date="2021-03-11T16:25:00Z">
        <w:r w:rsidRPr="006C2A04" w:rsidDel="00FC27A1">
          <w:delText>, respectively.</w:delText>
        </w:r>
        <w:r w:rsidDel="00FC27A1">
          <w:delText xml:space="preserve"> </w:delText>
        </w:r>
        <w:r w:rsidRPr="00482823" w:rsidDel="00FC27A1">
          <w:delText xml:space="preserve">The initial number of the hospitalized cases </w:delText>
        </w:r>
      </w:del>
      <m:oMath>
        <m:r>
          <w:del w:id="270" w:author="Xuelin" w:date="2021-03-11T16:25:00Z">
            <w:rPr>
              <w:rFonts w:ascii="Cambria Math" w:hAnsi="Cambria Math"/>
            </w:rPr>
            <m:t>H</m:t>
          </w:del>
        </m:r>
        <m:d>
          <m:dPr>
            <m:ctrlPr>
              <w:del w:id="271" w:author="Xuelin" w:date="2021-03-11T16:25:00Z">
                <w:rPr>
                  <w:rFonts w:ascii="Cambria Math" w:hAnsi="Cambria Math"/>
                  <w:i/>
                </w:rPr>
              </w:del>
            </m:ctrlPr>
          </m:dPr>
          <m:e>
            <m:r>
              <w:del w:id="272" w:author="Xuelin" w:date="2021-03-11T16:25:00Z">
                <w:rPr>
                  <w:rFonts w:ascii="Cambria Math" w:hAnsi="Cambria Math"/>
                </w:rPr>
                <m:t>0</m:t>
              </w:del>
            </m:r>
          </m:e>
        </m:d>
      </m:oMath>
      <w:del w:id="273" w:author="Xuelin" w:date="2021-03-11T16:25:00Z">
        <w:r w:rsidDel="00FC27A1">
          <w:delText xml:space="preserve"> </w:delText>
        </w:r>
        <w:r w:rsidRPr="00482823" w:rsidDel="00FC27A1">
          <w:delText>is set as half of the cumulative ascertained cases on 8 March since</w:delText>
        </w:r>
        <w:r w:rsidDel="00FC27A1">
          <w:delText xml:space="preserve"> </w:delText>
        </w:r>
      </w:del>
      <m:oMath>
        <m:sSub>
          <m:sSubPr>
            <m:ctrlPr>
              <w:del w:id="274" w:author="Xuelin" w:date="2021-03-11T16:25:00Z">
                <w:rPr>
                  <w:rFonts w:ascii="Cambria Math" w:hAnsi="Cambria Math"/>
                  <w:i/>
                </w:rPr>
              </w:del>
            </m:ctrlPr>
          </m:sSubPr>
          <m:e>
            <m:r>
              <w:del w:id="275" w:author="Xuelin" w:date="2021-03-11T16:25:00Z">
                <w:rPr>
                  <w:rFonts w:ascii="Cambria Math" w:hAnsi="Cambria Math"/>
                </w:rPr>
                <m:t>D</m:t>
              </w:del>
            </m:r>
          </m:e>
          <m:sub>
            <m:r>
              <w:del w:id="276" w:author="Xuelin" w:date="2021-03-11T16:25:00Z">
                <w:rPr>
                  <w:rFonts w:ascii="Cambria Math" w:hAnsi="Cambria Math"/>
                </w:rPr>
                <m:t>q</m:t>
              </w:del>
            </m:r>
          </m:sub>
        </m:sSub>
        <m:r>
          <w:del w:id="277" w:author="Xuelin" w:date="2021-03-11T16:25:00Z">
            <w:rPr>
              <w:rFonts w:ascii="Cambria Math" w:hAnsi="Cambria Math"/>
            </w:rPr>
            <m:t>=7</m:t>
          </w:del>
        </m:r>
      </m:oMath>
      <w:del w:id="278" w:author="Xuelin" w:date="2021-03-11T16:25:00Z">
        <w:r w:rsidDel="00FC27A1">
          <w:delText xml:space="preserve"> </w:delText>
        </w:r>
        <w:r w:rsidRPr="00482823" w:rsidDel="00FC27A1">
          <w:delText>and there would be more severe cases among the ascertained cases in the early phase of the epidemic.</w:delText>
        </w:r>
      </w:del>
    </w:p>
    <w:p w14:paraId="13C18644" w14:textId="323D8CA4" w:rsidR="00980BAC" w:rsidRPr="007F46BA" w:rsidRDefault="00980BAC" w:rsidP="00487208">
      <w:pPr>
        <w:spacing w:line="480" w:lineRule="auto"/>
        <w:jc w:val="both"/>
      </w:pPr>
      <w:r w:rsidRPr="00833A3A">
        <w:rPr>
          <w:bCs/>
          <w:i/>
          <w:iCs/>
        </w:rPr>
        <w:t>Likelihood and MCMC algorithm:</w:t>
      </w:r>
      <w:r>
        <w:rPr>
          <w:bCs/>
          <w:i/>
          <w:iCs/>
        </w:rPr>
        <w:t xml:space="preserve"> </w:t>
      </w:r>
      <w:r>
        <w:rPr>
          <w:bCs/>
        </w:rPr>
        <w:t xml:space="preserve">Considering the time-varying strength of control measures </w:t>
      </w:r>
      <w:r>
        <w:t xml:space="preserve">implemented in India over the four lockdown periods, the model assumes that the value of </w:t>
      </w:r>
      <m:oMath>
        <m:r>
          <w:rPr>
            <w:rFonts w:ascii="Cambria Math" w:hAnsi="Cambria Math"/>
          </w:rPr>
          <m:t xml:space="preserve">b </m:t>
        </m:r>
        <m:d>
          <m:dPr>
            <m:ctrlPr>
              <w:rPr>
                <w:rFonts w:ascii="Cambria Math" w:hAnsi="Cambria Math"/>
                <w:i/>
              </w:rPr>
            </m:ctrlPr>
          </m:dPr>
          <m:e>
            <m:r>
              <w:rPr>
                <w:rFonts w:ascii="Cambria Math" w:hAnsi="Cambria Math"/>
              </w:rPr>
              <m:t>r</m:t>
            </m:r>
          </m:e>
        </m:d>
      </m:oMath>
      <w:r>
        <w:t xml:space="preserve"> </w:t>
      </w:r>
      <w:r>
        <w:lastRenderedPageBreak/>
        <w:t xml:space="preserve">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lockdown period is </w:t>
      </w:r>
      <m:oMath>
        <m:sSub>
          <m:sSubPr>
            <m:ctrlPr>
              <w:rPr>
                <w:rFonts w:ascii="Cambria Math" w:hAnsi="Cambria Math"/>
                <w:i/>
              </w:rPr>
            </m:ctrlPr>
          </m:sSubPr>
          <m:e>
            <m:r>
              <w:rPr>
                <w:rFonts w:ascii="Cambria Math" w:hAnsi="Cambria Math"/>
              </w:rPr>
              <m:t>b</m:t>
            </m:r>
          </m:e>
          <m:sub>
            <m:r>
              <w:rPr>
                <w:rFonts w:ascii="Cambria Math" w:hAnsi="Cambria Math"/>
              </w:rPr>
              <m:t xml:space="preserve">i </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m:rPr>
            <m:nor/>
          </m:rPr>
          <w:rPr>
            <w:rFonts w:ascii="Cambria Math" w:hAnsi="Cambria Math"/>
          </w:rPr>
          <m:t xml:space="preserve"> for </m:t>
        </m:r>
        <m:r>
          <w:rPr>
            <w:rFonts w:ascii="Cambria Math" w:hAnsi="Cambria Math"/>
          </w:rPr>
          <m:t>i=1,2</m:t>
        </m:r>
        <m:r>
          <w:ins w:id="279" w:author="Xuelin" w:date="2021-03-11T16:15:00Z">
            <w:rPr>
              <w:rFonts w:ascii="Cambria Math" w:hAnsi="Cambria Math"/>
            </w:rPr>
            <m:t>,…,10</m:t>
          </w:ins>
        </m:r>
        <m:r>
          <w:del w:id="280" w:author="Xuelin" w:date="2021-03-11T16:15:00Z">
            <w:rPr>
              <w:rFonts w:ascii="Cambria Math" w:hAnsi="Cambria Math"/>
            </w:rPr>
            <m:t>,3, 4</m:t>
          </w:del>
        </m:r>
        <m:r>
          <w:rPr>
            <w:rFonts w:ascii="Cambria Math" w:hAnsi="Cambria Math"/>
          </w:rPr>
          <m:t>.</m:t>
        </m:r>
      </m:oMath>
      <w:r>
        <w:t xml:space="preserve"> The observed number of ascertained cases in which individuals experience symptom onset on day </w:t>
      </w:r>
      <m:oMath>
        <m:r>
          <w:rPr>
            <w:rFonts w:ascii="Cambria Math" w:hAnsi="Cambria Math"/>
          </w:rPr>
          <m:t>t</m:t>
        </m:r>
      </m:oMath>
      <w:r>
        <w:t xml:space="preserve"> – denoted by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 is assumed to follow a Poisson distribution with rate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t-1</m:t>
            </m:r>
          </m:sub>
        </m:sSub>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-1</m:t>
            </m:r>
          </m:sup>
        </m:sSubSup>
      </m:oMath>
      <w:r>
        <w:t xml:space="preserve">, with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denoting the expected number of pre-symptomatic individuals on day </w:t>
      </w:r>
      <m:oMath>
        <m:r>
          <w:rPr>
            <w:rFonts w:ascii="Cambria Math" w:hAnsi="Cambria Math"/>
          </w:rPr>
          <m:t>t</m:t>
        </m:r>
      </m:oMath>
      <w:r>
        <w:t>. The following likelihood equation is used to fit the model using observed data from March 15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to </w:t>
      </w:r>
      <w:del w:id="281" w:author="Xuelin" w:date="2021-03-11T16:16:00Z">
        <w:r w:rsidDel="003129BE">
          <w:delText xml:space="preserve">June </w:delText>
        </w:r>
      </w:del>
      <w:ins w:id="282" w:author="Xuelin" w:date="2021-03-11T16:16:00Z">
        <w:r w:rsidR="003129BE">
          <w:t xml:space="preserve">October </w:t>
        </w:r>
      </w:ins>
      <w:r>
        <w:t>1</w:t>
      </w:r>
      <w:ins w:id="283" w:author="Xuelin" w:date="2021-03-11T16:16:00Z">
        <w:r w:rsidR="003129BE">
          <w:t>5</w:t>
        </w:r>
      </w:ins>
      <w:del w:id="284" w:author="Xuelin" w:date="2021-03-11T16:16:00Z">
        <w:r w:rsidDel="003129BE">
          <w:delText>8</w:delText>
        </w:r>
      </w:del>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w:t>
      </w:r>
    </w:p>
    <w:p w14:paraId="35C658C1" w14:textId="4B3C2292" w:rsidR="00980BAC" w:rsidRDefault="00980BAC" w:rsidP="00487208">
      <w:pPr>
        <w:spacing w:line="480" w:lineRule="auto"/>
        <w:jc w:val="both"/>
      </w:pPr>
      <m:oMathPara>
        <m:oMath>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ins w:id="285" w:author="Xuelin" w:date="2021-03-11T16:16:00Z">
                  <w:rPr>
                    <w:rFonts w:ascii="Cambria Math" w:hAnsi="Cambria Math"/>
                  </w:rPr>
                  <m:t>…</m:t>
                </w:ins>
              </m:r>
              <m:sSub>
                <m:sSubPr>
                  <m:ctrlPr>
                    <w:del w:id="286" w:author="Xuelin" w:date="2021-03-11T16:16:00Z">
                      <w:rPr>
                        <w:rFonts w:ascii="Cambria Math" w:hAnsi="Cambria Math"/>
                        <w:i/>
                      </w:rPr>
                    </w:del>
                  </m:ctrlPr>
                </m:sSubPr>
                <m:e>
                  <m:r>
                    <w:del w:id="287" w:author="Xuelin" w:date="2021-03-11T16:16:00Z">
                      <w:rPr>
                        <w:rFonts w:ascii="Cambria Math" w:hAnsi="Cambria Math"/>
                      </w:rPr>
                      <m:t>b</m:t>
                    </w:del>
                  </m:r>
                </m:e>
                <m:sub>
                  <m:r>
                    <w:del w:id="288" w:author="Xuelin" w:date="2021-03-11T16:16:00Z">
                      <w:rPr>
                        <w:rFonts w:ascii="Cambria Math" w:hAnsi="Cambria Math"/>
                      </w:rPr>
                      <m:t>3</m:t>
                    </w:del>
                  </m:r>
                </m:sub>
              </m:sSub>
              <m:r>
                <w:rPr>
                  <w:rFonts w:ascii="Cambria Math" w:hAnsi="Cambria Math"/>
                </w:rPr>
                <m:t>,</m:t>
              </m:r>
              <m:sSub>
                <m:sSubPr>
                  <m:ctrlPr>
                    <w:rPr>
                      <w:rFonts w:ascii="Cambria Math" w:hAnsi="Cambria Math"/>
                      <w:i/>
                    </w:rPr>
                  </m:ctrlPr>
                </m:sSubPr>
                <m:e>
                  <m:r>
                    <w:rPr>
                      <w:rFonts w:ascii="Cambria Math" w:hAnsi="Cambria Math"/>
                    </w:rPr>
                    <m:t>b</m:t>
                  </m:r>
                </m:e>
                <m:sub>
                  <m:r>
                    <w:ins w:id="289" w:author="Xuelin" w:date="2021-03-11T16:16:00Z">
                      <w:rPr>
                        <w:rFonts w:ascii="Cambria Math" w:hAnsi="Cambria Math"/>
                      </w:rPr>
                      <m:t>10</m:t>
                    </w:ins>
                  </m:r>
                  <m:r>
                    <w:del w:id="290" w:author="Xuelin" w:date="2021-03-11T16:16:00Z">
                      <w:rPr>
                        <w:rFonts w:ascii="Cambria Math" w:hAnsi="Cambria Math"/>
                      </w:rPr>
                      <m:t>4</m:t>
                    </w:del>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w:ins w:id="291" w:author="Xuelin" w:date="2021-03-11T16:16:00Z">
                  <w:rPr>
                    <w:rFonts w:ascii="Cambria Math" w:hAnsi="Cambria Math"/>
                  </w:rPr>
                  <m:t>…,</m:t>
                </w:ins>
              </m:r>
              <m:sSub>
                <m:sSubPr>
                  <m:ctrlPr>
                    <w:rPr>
                      <w:rFonts w:ascii="Cambria Math" w:hAnsi="Cambria Math"/>
                      <w:i/>
                    </w:rPr>
                  </m:ctrlPr>
                </m:sSubPr>
                <m:e>
                  <m:r>
                    <w:rPr>
                      <w:rFonts w:ascii="Cambria Math" w:hAnsi="Cambria Math"/>
                    </w:rPr>
                    <m:t>r</m:t>
                  </m:r>
                </m:e>
                <m:sub>
                  <m:r>
                    <w:ins w:id="292" w:author="Xuelin" w:date="2021-03-11T16:16:00Z">
                      <w:rPr>
                        <w:rFonts w:ascii="Cambria Math" w:hAnsi="Cambria Math"/>
                      </w:rPr>
                      <m:t>10</m:t>
                    </w:ins>
                  </m:r>
                  <m:r>
                    <w:del w:id="293" w:author="Xuelin" w:date="2021-03-11T16:16:00Z">
                      <w:rPr>
                        <w:rFonts w:ascii="Cambria Math" w:hAnsi="Cambria Math"/>
                      </w:rPr>
                      <m:t>3</m:t>
                    </w:del>
                  </m:r>
                </m:sub>
              </m:sSub>
              <m:r>
                <w:del w:id="294" w:author="Xuelin" w:date="2021-03-11T16:16:00Z">
                  <w:rPr>
                    <w:rFonts w:ascii="Cambria Math" w:hAnsi="Cambria Math"/>
                  </w:rPr>
                  <m:t>,</m:t>
                </w:del>
              </m:r>
              <m:sSub>
                <m:sSubPr>
                  <m:ctrlPr>
                    <w:del w:id="295" w:author="Xuelin" w:date="2021-03-11T16:16:00Z">
                      <w:rPr>
                        <w:rFonts w:ascii="Cambria Math" w:hAnsi="Cambria Math"/>
                        <w:i/>
                      </w:rPr>
                    </w:del>
                  </m:ctrlPr>
                </m:sSubPr>
                <m:e>
                  <m:r>
                    <w:del w:id="296" w:author="Xuelin" w:date="2021-03-11T16:16:00Z">
                      <w:rPr>
                        <w:rFonts w:ascii="Cambria Math" w:hAnsi="Cambria Math"/>
                      </w:rPr>
                      <m:t>r</m:t>
                    </w:del>
                  </m:r>
                </m:e>
                <m:sub>
                  <m:r>
                    <w:del w:id="297" w:author="Xuelin" w:date="2021-03-11T16:16:00Z">
                      <w:rPr>
                        <w:rFonts w:ascii="Cambria Math" w:hAnsi="Cambria Math"/>
                      </w:rPr>
                      <m:t>4</m:t>
                    </w:del>
                  </m:r>
                </m:sub>
              </m:sSub>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ctrlPr>
                <w:rPr>
                  <w:rFonts w:ascii="Cambria Math" w:hAnsi="Cambria Math"/>
                  <w:i/>
                </w:rPr>
              </m:ctrlPr>
            </m:sub>
            <m:sup>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m:rPr>
                          <m:nor/>
                        </m:rPr>
                        <w:rPr>
                          <w:rFonts w:ascii="Cambria Math" w:hAnsi="Cambria Math"/>
                          <w:i/>
                        </w:rPr>
                        <m:t>e</m:t>
                      </m:r>
                    </m:e>
                    <m:sup>
                      <m:r>
                        <m:rPr>
                          <m:nor/>
                        </m:rPr>
                        <w:rPr>
                          <w:rFonts w:ascii="Cambria Math" w:hAnsi="Cambria Math"/>
                          <w:i/>
                        </w:rPr>
                        <m:t>-</m:t>
                      </m:r>
                      <m:sSub>
                        <m:sSubPr>
                          <m:ctrlPr>
                            <w:rPr>
                              <w:rFonts w:ascii="Cambria Math" w:hAnsi="Cambria Math"/>
                              <w:i/>
                            </w:rPr>
                          </m:ctrlPr>
                        </m:sSubPr>
                        <m:e>
                          <m:r>
                            <m:rPr>
                              <m:nor/>
                            </m:rPr>
                            <w:rPr>
                              <w:rFonts w:ascii="Cambria Math" w:hAnsi="Cambria Math"/>
                              <w:i/>
                            </w:rPr>
                            <m:t>λ</m:t>
                          </m:r>
                        </m:e>
                        <m:sub>
                          <m:r>
                            <m:rPr>
                              <m:nor/>
                            </m:rPr>
                            <w:rPr>
                              <w:rFonts w:ascii="Cambria Math" w:hAnsi="Cambria Math"/>
                              <w:i/>
                            </w:rPr>
                            <m:t>t</m:t>
                          </m:r>
                        </m:sub>
                      </m:sSub>
                    </m:sup>
                  </m:sSup>
                  <m:sSubSup>
                    <m:sSubSupPr>
                      <m:ctrlPr>
                        <w:rPr>
                          <w:rFonts w:ascii="Cambria Math" w:hAnsi="Cambria Math"/>
                          <w:i/>
                        </w:rPr>
                      </m:ctrlPr>
                    </m:sSubSupPr>
                    <m:e>
                      <m:r>
                        <w:rPr>
                          <w:rFonts w:ascii="Cambria Math" w:hAnsi="Cambria Math"/>
                        </w:rPr>
                        <m:t>λ</m:t>
                      </m:r>
                    </m:e>
                    <m:sub>
                      <m:r>
                        <w:rPr>
                          <w:rFonts w:ascii="Cambria Math" w:hAnsi="Cambria Math"/>
                        </w:rPr>
                        <m:t>t</m:t>
                      </m:r>
                    </m:sub>
                    <m:sup>
                      <m:sSub>
                        <m:sSubPr>
                          <m:ctrlPr>
                            <w:rPr>
                              <w:rFonts w:ascii="Cambria Math" w:hAnsi="Cambria Math"/>
                              <w:i/>
                            </w:rPr>
                          </m:ctrlPr>
                        </m:sSubPr>
                        <m:e>
                          <m:r>
                            <w:rPr>
                              <w:rFonts w:ascii="Cambria Math" w:hAnsi="Cambria Math"/>
                            </w:rPr>
                            <m:t>x</m:t>
                          </m:r>
                        </m:e>
                        <m:sub>
                          <m:r>
                            <w:rPr>
                              <w:rFonts w:ascii="Cambria Math" w:hAnsi="Cambria Math"/>
                            </w:rPr>
                            <m:t>t</m:t>
                          </m:r>
                        </m:sub>
                      </m:sSub>
                    </m:sup>
                  </m:sSubSup>
                </m:num>
                <m:den>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en>
              </m:f>
              <m:ctrlPr>
                <w:rPr>
                  <w:rFonts w:ascii="Cambria Math" w:hAnsi="Cambria Math"/>
                  <w:i/>
                </w:rPr>
              </m:ctrlPr>
            </m:e>
          </m:nary>
          <m:r>
            <w:rPr>
              <w:rFonts w:ascii="Cambria Math" w:hAnsi="Cambria Math"/>
            </w:rPr>
            <m:t>,</m:t>
          </m:r>
        </m:oMath>
      </m:oMathPara>
    </w:p>
    <w:p w14:paraId="7A4C9976" w14:textId="15E0B3F3" w:rsidR="00980BAC" w:rsidRDefault="00980BAC" w:rsidP="00487208">
      <w:pPr>
        <w:spacing w:line="480" w:lineRule="auto"/>
        <w:jc w:val="both"/>
      </w:pPr>
      <w:r>
        <w:t xml:space="preserve">and the model is used to predict COVID-counts from </w:t>
      </w:r>
      <w:del w:id="298" w:author="Xuelin" w:date="2021-03-11T16:16:00Z">
        <w:r w:rsidDel="003129BE">
          <w:delText>June 19</w:delText>
        </w:r>
      </w:del>
      <w:ins w:id="299" w:author="Xuelin" w:date="2021-03-11T16:16:00Z">
        <w:r w:rsidR="003129BE">
          <w:t>October 16</w:t>
        </w:r>
      </w:ins>
      <w:r>
        <w:t xml:space="preserve"> to </w:t>
      </w:r>
      <w:del w:id="300" w:author="Xuelin" w:date="2021-03-11T16:17:00Z">
        <w:r w:rsidDel="003129BE">
          <w:delText>July 18</w:delText>
        </w:r>
      </w:del>
      <w:ins w:id="301" w:author="Xuelin" w:date="2021-03-11T16:17:00Z">
        <w:r w:rsidR="003129BE">
          <w:t>December 31, 2020</w:t>
        </w:r>
      </w:ins>
      <w:r>
        <w:t xml:space="preserve">.  A non-informative prior of </w:t>
      </w:r>
      <m:oMath>
        <m:r>
          <w:rPr>
            <w:rFonts w:ascii="Cambria Math" w:hAnsi="Cambria Math"/>
          </w:rPr>
          <m:t>U</m:t>
        </m:r>
        <m:d>
          <m:dPr>
            <m:ctrlPr>
              <w:rPr>
                <w:rFonts w:ascii="Cambria Math" w:hAnsi="Cambria Math"/>
                <w:i/>
              </w:rPr>
            </m:ctrlPr>
          </m:dPr>
          <m:e>
            <m:r>
              <w:rPr>
                <w:rFonts w:ascii="Cambria Math" w:hAnsi="Cambria Math"/>
              </w:rPr>
              <m:t>0,2</m:t>
            </m:r>
          </m:e>
        </m:d>
      </m:oMath>
      <w:r>
        <w:t xml:space="preserve"> is used for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ins w:id="302" w:author="Xuelin" w:date="2021-03-11T16:17:00Z">
            <w:rPr>
              <w:rFonts w:ascii="Cambria Math" w:hAnsi="Cambria Math"/>
            </w:rPr>
            <m:t>…,</m:t>
          </w:ins>
        </m:r>
        <m:sSub>
          <m:sSubPr>
            <m:ctrlPr>
              <w:ins w:id="303" w:author="Xuelin" w:date="2021-03-11T16:17:00Z">
                <w:rPr>
                  <w:rFonts w:ascii="Cambria Math" w:hAnsi="Cambria Math"/>
                  <w:i/>
                </w:rPr>
              </w:ins>
            </m:ctrlPr>
          </m:sSubPr>
          <m:e>
            <m:r>
              <w:ins w:id="304" w:author="Xuelin" w:date="2021-03-11T16:17:00Z">
                <w:rPr>
                  <w:rFonts w:ascii="Cambria Math" w:hAnsi="Cambria Math"/>
                </w:rPr>
                <m:t>b</m:t>
              </w:ins>
            </m:r>
          </m:e>
          <m:sub>
            <m:r>
              <w:ins w:id="305" w:author="Xuelin" w:date="2021-03-11T16:17:00Z">
                <w:rPr>
                  <w:rFonts w:ascii="Cambria Math" w:hAnsi="Cambria Math"/>
                </w:rPr>
                <m:t>9</m:t>
              </w:ins>
            </m:r>
          </m:sub>
        </m:sSub>
        <m:r>
          <w:ins w:id="306" w:author="Xuelin" w:date="2021-03-11T16:18:00Z">
            <w:rPr>
              <w:rFonts w:ascii="Cambria Math" w:hAnsi="Cambria Math"/>
            </w:rPr>
            <m:t xml:space="preserve"> </m:t>
          </w:ins>
        </m:r>
      </m:oMath>
      <w:ins w:id="307" w:author="Xuelin" w:date="2021-03-11T16:18:00Z">
        <w:r w:rsidR="003129BE">
          <w:t>and</w:t>
        </w:r>
      </w:ins>
      <m:oMath>
        <m:sSub>
          <m:sSubPr>
            <m:ctrlPr>
              <w:del w:id="308" w:author="Xuelin" w:date="2021-03-11T16:17:00Z">
                <w:rPr>
                  <w:rFonts w:ascii="Cambria Math" w:hAnsi="Cambria Math"/>
                  <w:i/>
                </w:rPr>
              </w:del>
            </m:ctrlPr>
          </m:sSubPr>
          <m:e>
            <m:r>
              <w:del w:id="309" w:author="Xuelin" w:date="2021-03-11T16:17:00Z">
                <w:rPr>
                  <w:rFonts w:ascii="Cambria Math" w:hAnsi="Cambria Math"/>
                </w:rPr>
                <m:t>b</m:t>
              </w:del>
            </m:r>
          </m:e>
          <m:sub>
            <m:r>
              <w:del w:id="310" w:author="Xuelin" w:date="2021-03-11T16:17:00Z">
                <w:rPr>
                  <w:rFonts w:ascii="Cambria Math" w:hAnsi="Cambria Math"/>
                </w:rPr>
                <m:t>3</m:t>
              </w:del>
            </m:r>
          </m:sub>
        </m:sSub>
        <m:r>
          <w:del w:id="311" w:author="Xuelin" w:date="2021-03-11T16:17:00Z">
            <m:rPr>
              <m:nor/>
            </m:rPr>
            <w:rPr>
              <w:rFonts w:ascii="Cambria Math" w:hAnsi="Cambria Math"/>
            </w:rPr>
            <m:t xml:space="preserve"> and</m:t>
          </w:del>
        </m:r>
        <m:r>
          <m:rPr>
            <m:nor/>
          </m:rPr>
          <w:rPr>
            <w:rFonts w:ascii="Cambria Math" w:hAnsi="Cambria Math"/>
          </w:rPr>
          <m:t xml:space="preserve"> </m:t>
        </m:r>
        <m:sSub>
          <m:sSubPr>
            <m:ctrlPr>
              <w:rPr>
                <w:rFonts w:ascii="Cambria Math" w:hAnsi="Cambria Math"/>
                <w:i/>
              </w:rPr>
            </m:ctrlPr>
          </m:sSubPr>
          <m:e>
            <m:r>
              <w:rPr>
                <w:rFonts w:ascii="Cambria Math" w:hAnsi="Cambria Math"/>
              </w:rPr>
              <m:t>b</m:t>
            </m:r>
          </m:e>
          <m:sub>
            <m:r>
              <w:ins w:id="312" w:author="Xuelin" w:date="2021-03-11T16:17:00Z">
                <w:rPr>
                  <w:rFonts w:ascii="Cambria Math" w:hAnsi="Cambria Math"/>
                </w:rPr>
                <m:t>10</m:t>
              </w:ins>
            </m:r>
            <m:r>
              <w:del w:id="313" w:author="Xuelin" w:date="2021-03-11T16:17:00Z">
                <w:rPr>
                  <w:rFonts w:ascii="Cambria Math" w:hAnsi="Cambria Math"/>
                </w:rPr>
                <m:t>4</m:t>
              </w:del>
            </m:r>
          </m:sub>
        </m:sSub>
      </m:oMath>
      <w:r>
        <w:t xml:space="preserve">. For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 informative prior of </w:t>
      </w:r>
      <m:oMath>
        <m:r>
          <m:rPr>
            <m:sty m:val="p"/>
          </m:rPr>
          <w:rPr>
            <w:rFonts w:ascii="Cambria Math" w:hAnsi="Cambria Math"/>
          </w:rPr>
          <m:t>Beta</m:t>
        </m:r>
        <m:d>
          <m:dPr>
            <m:ctrlPr>
              <w:rPr>
                <w:rFonts w:ascii="Cambria Math" w:hAnsi="Cambria Math"/>
                <w:i/>
              </w:rPr>
            </m:ctrlPr>
          </m:dPr>
          <m:e>
            <m:r>
              <w:del w:id="314" w:author="Xuelin" w:date="2021-03-11T16:18:00Z">
                <w:rPr>
                  <w:rFonts w:ascii="Cambria Math" w:hAnsi="Cambria Math"/>
                </w:rPr>
                <m:t>7.3</m:t>
              </w:del>
            </m:r>
            <m:r>
              <w:ins w:id="315" w:author="Xuelin" w:date="2021-03-11T16:18:00Z">
                <w:rPr>
                  <w:rFonts w:ascii="Cambria Math" w:hAnsi="Cambria Math"/>
                </w:rPr>
                <m:t>10</m:t>
              </w:ins>
            </m:r>
            <m:r>
              <w:rPr>
                <w:rFonts w:ascii="Cambria Math" w:hAnsi="Cambria Math"/>
              </w:rPr>
              <m:t xml:space="preserve">, </m:t>
            </m:r>
            <m:r>
              <w:ins w:id="316" w:author="Xuelin" w:date="2021-03-11T16:18:00Z">
                <w:rPr>
                  <w:rFonts w:ascii="Cambria Math" w:hAnsi="Cambria Math"/>
                </w:rPr>
                <m:t>90</m:t>
              </w:ins>
            </m:r>
            <m:r>
              <w:del w:id="317" w:author="Xuelin" w:date="2021-03-11T16:18:00Z">
                <w:rPr>
                  <w:rFonts w:ascii="Cambria Math" w:hAnsi="Cambria Math"/>
                </w:rPr>
                <m:t>24.6</m:t>
              </w:del>
            </m:r>
          </m:e>
        </m:d>
      </m:oMath>
      <w:ins w:id="318" w:author="Xuelin" w:date="2021-03-11T16:26:00Z">
        <w:r w:rsidR="00FC27A1">
          <w:rPr>
            <w:vertAlign w:val="superscript"/>
          </w:rPr>
          <w:t>8</w:t>
        </w:r>
      </w:ins>
      <m:oMath>
        <m:r>
          <w:rPr>
            <w:rFonts w:ascii="Cambria Math" w:hAnsi="Cambria Math"/>
          </w:rPr>
          <m:t xml:space="preserve">, </m:t>
        </m:r>
      </m:oMath>
      <w:r>
        <w:t xml:space="preserve">is used, by matching the first two moments of the estimate using data from Singapore, as done by the authors of the SAPHIRE model. Re-parameterizing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ins w:id="319" w:author="Xuelin" w:date="2021-03-11T16:24:00Z">
                <w:rPr>
                  <w:rFonts w:ascii="Cambria Math" w:hAnsi="Cambria Math"/>
                  <w:i/>
                </w:rPr>
              </w:ins>
            </m:ctrlPr>
          </m:sSubPr>
          <m:e>
            <m:r>
              <w:ins w:id="320" w:author="Xuelin" w:date="2021-03-11T16:24:00Z">
                <w:rPr>
                  <w:rFonts w:ascii="Cambria Math" w:hAnsi="Cambria Math"/>
                </w:rPr>
                <m:t>r</m:t>
              </w:ins>
            </m:r>
          </m:e>
          <m:sub>
            <m:r>
              <w:ins w:id="321" w:author="Xuelin" w:date="2021-03-11T16:24:00Z">
                <w:rPr>
                  <w:rFonts w:ascii="Cambria Math" w:hAnsi="Cambria Math"/>
                </w:rPr>
                <m:t>3</m:t>
              </w:ins>
            </m:r>
          </m:sub>
        </m:sSub>
        <m:r>
          <w:ins w:id="322" w:author="Xuelin" w:date="2021-03-11T16:24:00Z">
            <w:rPr>
              <w:rFonts w:ascii="Cambria Math" w:hAnsi="Cambria Math"/>
            </w:rPr>
            <m:t xml:space="preserve">, </m:t>
          </w:ins>
        </m:r>
        <m:sSub>
          <m:sSubPr>
            <m:ctrlPr>
              <w:del w:id="323" w:author="Xuelin" w:date="2021-03-11T16:23:00Z">
                <w:rPr>
                  <w:rFonts w:ascii="Cambria Math" w:hAnsi="Cambria Math"/>
                  <w:i/>
                </w:rPr>
              </w:del>
            </m:ctrlPr>
          </m:sSubPr>
          <m:e>
            <m:r>
              <w:del w:id="324" w:author="Xuelin" w:date="2021-03-11T16:23:00Z">
                <w:rPr>
                  <w:rFonts w:ascii="Cambria Math" w:hAnsi="Cambria Math"/>
                </w:rPr>
                <m:t>r</m:t>
              </w:del>
            </m:r>
          </m:e>
          <m:sub>
            <m:r>
              <w:del w:id="325" w:author="Xuelin" w:date="2021-03-11T16:23:00Z">
                <w:rPr>
                  <w:rFonts w:ascii="Cambria Math" w:hAnsi="Cambria Math"/>
                </w:rPr>
                <m:t>3</m:t>
              </w:del>
            </m:r>
          </m:sub>
        </m:sSub>
        <m:r>
          <w:ins w:id="326" w:author="Xuelin" w:date="2021-03-11T16:23:00Z">
            <w:rPr>
              <w:rFonts w:ascii="Cambria Math" w:hAnsi="Cambria Math"/>
            </w:rPr>
            <m:t xml:space="preserve">…, </m:t>
          </w:ins>
        </m:r>
        <m:sSub>
          <m:sSubPr>
            <m:ctrlPr>
              <w:ins w:id="327" w:author="Xuelin" w:date="2021-03-11T16:23:00Z">
                <w:rPr>
                  <w:rFonts w:ascii="Cambria Math" w:hAnsi="Cambria Math"/>
                  <w:i/>
                </w:rPr>
              </w:ins>
            </m:ctrlPr>
          </m:sSubPr>
          <m:e>
            <m:r>
              <w:ins w:id="328" w:author="Xuelin" w:date="2021-03-11T16:23:00Z">
                <w:rPr>
                  <w:rFonts w:ascii="Cambria Math" w:hAnsi="Cambria Math"/>
                </w:rPr>
                <m:t>r</m:t>
              </w:ins>
            </m:r>
          </m:e>
          <m:sub>
            <m:r>
              <w:ins w:id="329" w:author="Xuelin" w:date="2021-03-11T16:23:00Z">
                <w:rPr>
                  <w:rFonts w:ascii="Cambria Math" w:hAnsi="Cambria Math"/>
                </w:rPr>
                <m:t>9</m:t>
              </w:ins>
            </m:r>
          </m:sub>
        </m:sSub>
        <m:r>
          <m:rPr>
            <m:nor/>
          </m:rPr>
          <w:rPr>
            <w:rFonts w:ascii="Cambria Math" w:hAnsi="Cambria Math"/>
          </w:rPr>
          <m:t xml:space="preserve"> and </m:t>
        </m:r>
        <m:sSub>
          <m:sSubPr>
            <m:ctrlPr>
              <w:rPr>
                <w:rFonts w:ascii="Cambria Math" w:hAnsi="Cambria Math"/>
                <w:i/>
              </w:rPr>
            </m:ctrlPr>
          </m:sSubPr>
          <m:e>
            <m:r>
              <w:rPr>
                <w:rFonts w:ascii="Cambria Math" w:hAnsi="Cambria Math"/>
              </w:rPr>
              <m:t>r</m:t>
            </m:r>
          </m:e>
          <m:sub>
            <m:r>
              <w:ins w:id="330" w:author="Xuelin" w:date="2021-03-11T16:23:00Z">
                <w:rPr>
                  <w:rFonts w:ascii="Cambria Math" w:hAnsi="Cambria Math"/>
                </w:rPr>
                <m:t>10</m:t>
              </w:ins>
            </m:r>
            <m:r>
              <w:del w:id="331" w:author="Xuelin" w:date="2021-03-11T16:23:00Z">
                <w:rPr>
                  <w:rFonts w:ascii="Cambria Math" w:hAnsi="Cambria Math"/>
                </w:rPr>
                <m:t>4</m:t>
              </w:del>
            </m:r>
          </m:sub>
        </m:sSub>
      </m:oMath>
      <w:r>
        <w:t xml:space="preserve"> as </w:t>
      </w:r>
    </w:p>
    <w:p w14:paraId="3D2B7994" w14:textId="3D7CDA76" w:rsidR="00980BAC" w:rsidRDefault="00980BAC" w:rsidP="00487208">
      <w:pPr>
        <w:spacing w:line="480" w:lineRule="auto"/>
        <w:jc w:val="both"/>
      </w:pPr>
      <m:oMathPara>
        <m:oMath>
          <m:r>
            <m:rPr>
              <m:sty m:val="p"/>
            </m:rP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r>
            <m:rPr>
              <m:sty m:val="p"/>
            </m:rP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i</m:t>
              </m:r>
            </m:sub>
          </m:sSub>
          <m:r>
            <m:rPr>
              <m:nor/>
            </m:rPr>
            <w:rPr>
              <w:rFonts w:ascii="Cambria Math" w:hAnsi="Cambria Math"/>
            </w:rPr>
            <m:t xml:space="preserve"> for </m:t>
          </m:r>
          <m:r>
            <w:rPr>
              <w:rFonts w:ascii="Cambria Math" w:hAnsi="Cambria Math"/>
            </w:rPr>
            <m:t>i=2,</m:t>
          </m:r>
          <m:r>
            <w:ins w:id="332" w:author="Xuelin" w:date="2021-03-11T16:23:00Z">
              <w:rPr>
                <w:rFonts w:ascii="Cambria Math" w:hAnsi="Cambria Math"/>
              </w:rPr>
              <m:t>3,…,10</m:t>
            </w:ins>
          </m:r>
          <m:r>
            <w:del w:id="333" w:author="Xuelin" w:date="2021-03-11T16:23:00Z">
              <w:rPr>
                <w:rFonts w:ascii="Cambria Math" w:hAnsi="Cambria Math"/>
              </w:rPr>
              <m:t>3,4</m:t>
            </w:del>
          </m:r>
        </m:oMath>
      </m:oMathPara>
    </w:p>
    <w:p w14:paraId="11C5E7D1" w14:textId="312C6F7C" w:rsidR="00980BAC" w:rsidRDefault="00980BAC" w:rsidP="00487208">
      <w:pPr>
        <w:spacing w:line="480" w:lineRule="auto"/>
        <w:jc w:val="both"/>
      </w:pPr>
      <w:r>
        <w:t xml:space="preserve">where </w:t>
      </w:r>
      <m:oMath>
        <m:r>
          <m:rPr>
            <m:sty m:val="p"/>
          </m:rPr>
          <w:rPr>
            <w:rFonts w:ascii="Cambria Math" w:hAnsi="Cambria Math"/>
          </w:rPr>
          <m:t>logit</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t</m:t>
            </m:r>
            <m:r>
              <m:rPr>
                <m:lit/>
              </m:rPr>
              <w:rPr>
                <w:rFonts w:ascii="Cambria Math" w:hAnsi="Cambria Math"/>
              </w:rPr>
              <m:t>/</m:t>
            </m:r>
            <m:d>
              <m:dPr>
                <m:ctrlPr>
                  <w:rPr>
                    <w:rFonts w:ascii="Cambria Math" w:hAnsi="Cambria Math"/>
                    <w:i/>
                  </w:rPr>
                </m:ctrlPr>
              </m:dPr>
              <m:e>
                <m:r>
                  <w:rPr>
                    <w:rFonts w:ascii="Cambria Math" w:hAnsi="Cambria Math"/>
                  </w:rPr>
                  <m:t>1-t</m:t>
                </m:r>
              </m:e>
            </m:d>
          </m:e>
        </m:d>
      </m:oMath>
      <w:r>
        <w:t xml:space="preserve"> is the standard logit function. In the MCMC,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for</m:t>
        </m:r>
        <m:r>
          <w:rPr>
            <w:rFonts w:ascii="Cambria Math" w:hAnsi="Cambria Math"/>
          </w:rPr>
          <m:t xml:space="preserve"> i = 2,</m:t>
        </m:r>
        <m:r>
          <w:ins w:id="334" w:author="Xuelin" w:date="2021-03-11T16:24:00Z">
            <w:rPr>
              <w:rFonts w:ascii="Cambria Math" w:hAnsi="Cambria Math"/>
            </w:rPr>
            <m:t xml:space="preserve"> 3,</m:t>
          </w:ins>
        </m:r>
        <m:r>
          <w:del w:id="335" w:author="Xuelin" w:date="2021-03-11T16:23:00Z">
            <w:rPr>
              <w:rFonts w:ascii="Cambria Math" w:hAnsi="Cambria Math"/>
            </w:rPr>
            <m:t xml:space="preserve"> 3</m:t>
          </w:del>
        </m:r>
        <m:r>
          <w:ins w:id="336" w:author="Xuelin" w:date="2021-03-11T16:23:00Z">
            <w:rPr>
              <w:rFonts w:ascii="Cambria Math" w:hAnsi="Cambria Math"/>
            </w:rPr>
            <m:t>…</m:t>
          </w:ins>
        </m:r>
        <m:r>
          <w:rPr>
            <w:rFonts w:ascii="Cambria Math" w:hAnsi="Cambria Math"/>
          </w:rPr>
          <m:t xml:space="preserve">, </m:t>
        </m:r>
        <m:r>
          <w:ins w:id="337" w:author="Xuelin" w:date="2021-03-11T16:23:00Z">
            <w:rPr>
              <w:rFonts w:ascii="Cambria Math" w:hAnsi="Cambria Math"/>
            </w:rPr>
            <m:t>10</m:t>
          </w:ins>
        </m:r>
        <m:r>
          <w:del w:id="338" w:author="Xuelin" w:date="2021-03-11T16:23:00Z">
            <w:rPr>
              <w:rFonts w:ascii="Cambria Math" w:hAnsi="Cambria Math"/>
            </w:rPr>
            <m:t>4</m:t>
          </w:del>
        </m:r>
        <m:r>
          <w:rPr>
            <w:rFonts w:ascii="Cambria Math" w:hAnsi="Cambria Math"/>
          </w:rPr>
          <m:t>.</m:t>
        </m:r>
      </m:oMath>
      <w:r>
        <w:t xml:space="preserve"> A burn-in period of 100,000 iterations is fixed, with a total of 200,000 iterations being run.</w:t>
      </w:r>
    </w:p>
    <w:p w14:paraId="184F53A0" w14:textId="2203D064" w:rsidR="00E83E17" w:rsidDel="00FC27A1" w:rsidRDefault="00FC27A1" w:rsidP="00487208">
      <w:pPr>
        <w:spacing w:line="480" w:lineRule="auto"/>
        <w:jc w:val="both"/>
        <w:rPr>
          <w:del w:id="339" w:author="Xuelin" w:date="2021-03-11T16:24:00Z"/>
          <w:b/>
          <w:bCs/>
          <w:i/>
          <w:iCs/>
        </w:rPr>
      </w:pPr>
      <w:ins w:id="340" w:author="Xuelin" w:date="2021-03-11T16:26:00Z">
        <w:r>
          <w:rPr>
            <w:b/>
            <w:bCs/>
            <w:i/>
            <w:iCs/>
          </w:rPr>
          <w:t>Reference:</w:t>
        </w:r>
      </w:ins>
    </w:p>
    <w:p w14:paraId="73B1B5A1" w14:textId="77777777" w:rsidR="00FC27A1" w:rsidRPr="00EF5D72" w:rsidRDefault="00FC27A1" w:rsidP="00FC27A1">
      <w:pPr>
        <w:rPr>
          <w:ins w:id="341" w:author="Xuelin" w:date="2021-03-11T16:27:00Z"/>
          <w:rFonts w:cstheme="minorHAnsi"/>
          <w:color w:val="222222"/>
          <w:shd w:val="clear" w:color="auto" w:fill="FFFFFF"/>
        </w:rPr>
      </w:pPr>
      <w:ins w:id="342" w:author="Xuelin" w:date="2021-03-11T16:27:00Z">
        <w:r w:rsidRPr="00EF5D72">
          <w:rPr>
            <w:rFonts w:cstheme="minorHAnsi"/>
            <w:shd w:val="clear" w:color="auto" w:fill="FFFFFF"/>
          </w:rPr>
          <w:t xml:space="preserve">1 </w:t>
        </w:r>
        <w:r w:rsidRPr="00EF5D72">
          <w:rPr>
            <w:rFonts w:cstheme="minorHAnsi"/>
            <w:color w:val="222222"/>
            <w:shd w:val="clear" w:color="auto" w:fill="FFFFFF"/>
          </w:rPr>
          <w:t>Li, R., Pei, S., Chen, B., Song, Y., Zhang, T., Yang, W., &amp; Shaman, J. (2020). Substantial undocumented infection facilitates the rapid dissemination of novel coronavirus (SARS-CoV-2). </w:t>
        </w:r>
        <w:r w:rsidRPr="00EF5D72">
          <w:rPr>
            <w:rFonts w:cstheme="minorHAnsi"/>
            <w:i/>
            <w:iCs/>
            <w:color w:val="222222"/>
            <w:shd w:val="clear" w:color="auto" w:fill="FFFFFF"/>
          </w:rPr>
          <w:t>Science</w:t>
        </w:r>
        <w:r w:rsidRPr="00EF5D72">
          <w:rPr>
            <w:rFonts w:cstheme="minorHAnsi"/>
            <w:color w:val="222222"/>
            <w:shd w:val="clear" w:color="auto" w:fill="FFFFFF"/>
          </w:rPr>
          <w:t>, </w:t>
        </w:r>
        <w:r w:rsidRPr="00EF5D72">
          <w:rPr>
            <w:rFonts w:cstheme="minorHAnsi"/>
            <w:i/>
            <w:iCs/>
            <w:color w:val="222222"/>
            <w:shd w:val="clear" w:color="auto" w:fill="FFFFFF"/>
          </w:rPr>
          <w:t>368</w:t>
        </w:r>
        <w:r w:rsidRPr="00EF5D72">
          <w:rPr>
            <w:rFonts w:cstheme="minorHAnsi"/>
            <w:color w:val="222222"/>
            <w:shd w:val="clear" w:color="auto" w:fill="FFFFFF"/>
          </w:rPr>
          <w:t>(6490), 489-493.</w:t>
        </w:r>
      </w:ins>
    </w:p>
    <w:p w14:paraId="0391CD64" w14:textId="77777777" w:rsidR="00FC27A1" w:rsidRPr="00EF5D72" w:rsidRDefault="00FC27A1" w:rsidP="00FC27A1">
      <w:pPr>
        <w:rPr>
          <w:ins w:id="343" w:author="Xuelin" w:date="2021-03-11T16:27:00Z"/>
          <w:rFonts w:cstheme="minorHAnsi"/>
          <w:color w:val="222222"/>
          <w:shd w:val="clear" w:color="auto" w:fill="FFFFFF"/>
        </w:rPr>
      </w:pPr>
      <w:ins w:id="344" w:author="Xuelin" w:date="2021-03-11T16:27:00Z">
        <w:r w:rsidRPr="00EF5D72">
          <w:rPr>
            <w:rFonts w:cstheme="minorHAnsi"/>
            <w:color w:val="222222"/>
            <w:shd w:val="clear" w:color="auto" w:fill="FFFFFF"/>
          </w:rPr>
          <w:t>2 He, X., Lau, E. H., Wu, P., Deng, X., Wang, J., Hao, X., ... &amp; Leung, G. M. (2020). Temporal dynamics in viral shedding and transmissibility of COVID-19. </w:t>
        </w:r>
        <w:r w:rsidRPr="00EF5D72">
          <w:rPr>
            <w:rFonts w:cstheme="minorHAnsi"/>
            <w:i/>
            <w:iCs/>
            <w:color w:val="222222"/>
            <w:shd w:val="clear" w:color="auto" w:fill="FFFFFF"/>
          </w:rPr>
          <w:t>Nature medicine</w:t>
        </w:r>
        <w:r w:rsidRPr="00EF5D72">
          <w:rPr>
            <w:rFonts w:cstheme="minorHAnsi"/>
            <w:color w:val="222222"/>
            <w:shd w:val="clear" w:color="auto" w:fill="FFFFFF"/>
          </w:rPr>
          <w:t>, </w:t>
        </w:r>
        <w:r w:rsidRPr="00EF5D72">
          <w:rPr>
            <w:rFonts w:cstheme="minorHAnsi"/>
            <w:i/>
            <w:iCs/>
            <w:color w:val="222222"/>
            <w:shd w:val="clear" w:color="auto" w:fill="FFFFFF"/>
          </w:rPr>
          <w:t>26</w:t>
        </w:r>
        <w:r w:rsidRPr="00EF5D72">
          <w:rPr>
            <w:rFonts w:cstheme="minorHAnsi"/>
            <w:color w:val="222222"/>
            <w:shd w:val="clear" w:color="auto" w:fill="FFFFFF"/>
          </w:rPr>
          <w:t>(5), 672-675.</w:t>
        </w:r>
      </w:ins>
    </w:p>
    <w:p w14:paraId="0B811806" w14:textId="77777777" w:rsidR="00FC27A1" w:rsidRPr="00EF5D72" w:rsidRDefault="00FC27A1" w:rsidP="00FC27A1">
      <w:pPr>
        <w:rPr>
          <w:ins w:id="345" w:author="Xuelin" w:date="2021-03-11T16:27:00Z"/>
          <w:rFonts w:cstheme="minorHAnsi"/>
          <w:color w:val="222222"/>
          <w:shd w:val="clear" w:color="auto" w:fill="FFFFFF"/>
        </w:rPr>
      </w:pPr>
      <w:ins w:id="346" w:author="Xuelin" w:date="2021-03-11T16:27:00Z">
        <w:r w:rsidRPr="00EF5D72">
          <w:rPr>
            <w:rFonts w:cstheme="minorHAnsi"/>
            <w:color w:val="222222"/>
            <w:shd w:val="clear" w:color="auto" w:fill="FFFFFF"/>
          </w:rPr>
          <w:t>3 Li, Q., Guan, X., Wu, P., Wang, X., Zhou, L., Tong, Y., ... &amp; Feng, Z. (2020). Early transmission dynamics in Wuhan, China, of novel coronavirus–infected pneumonia. </w:t>
        </w:r>
        <w:r w:rsidRPr="00EF5D72">
          <w:rPr>
            <w:rFonts w:cstheme="minorHAnsi"/>
            <w:i/>
            <w:iCs/>
            <w:color w:val="222222"/>
            <w:shd w:val="clear" w:color="auto" w:fill="FFFFFF"/>
          </w:rPr>
          <w:t>New England journal of medicine</w:t>
        </w:r>
        <w:r w:rsidRPr="00EF5D72">
          <w:rPr>
            <w:rFonts w:cstheme="minorHAnsi"/>
            <w:color w:val="222222"/>
            <w:shd w:val="clear" w:color="auto" w:fill="FFFFFF"/>
          </w:rPr>
          <w:t>.</w:t>
        </w:r>
      </w:ins>
    </w:p>
    <w:p w14:paraId="72835579" w14:textId="77777777" w:rsidR="00FC27A1" w:rsidRPr="00EF5D72" w:rsidRDefault="00FC27A1" w:rsidP="00FC27A1">
      <w:pPr>
        <w:rPr>
          <w:ins w:id="347" w:author="Xuelin" w:date="2021-03-11T16:27:00Z"/>
          <w:rFonts w:cstheme="minorHAnsi"/>
          <w:color w:val="222222"/>
          <w:shd w:val="clear" w:color="auto" w:fill="FFFFFF"/>
        </w:rPr>
      </w:pPr>
      <w:ins w:id="348" w:author="Xuelin" w:date="2021-03-11T16:27:00Z">
        <w:r w:rsidRPr="00EF5D72">
          <w:rPr>
            <w:rFonts w:cstheme="minorHAnsi"/>
            <w:color w:val="222222"/>
            <w:shd w:val="clear" w:color="auto" w:fill="FFFFFF"/>
          </w:rPr>
          <w:lastRenderedPageBreak/>
          <w:t>4 Ferretti, L., Wymant, C., Kendall, M., Zhao, L., Nurtay, A., Abeler-Dörner, L., ... &amp; Fraser, C. (2020). Quantifying SARS-CoV-2 transmission suggests epidemic control with digital contact tracing. </w:t>
        </w:r>
        <w:r w:rsidRPr="00EF5D72">
          <w:rPr>
            <w:rFonts w:cstheme="minorHAnsi"/>
            <w:i/>
            <w:iCs/>
            <w:color w:val="222222"/>
            <w:shd w:val="clear" w:color="auto" w:fill="FFFFFF"/>
          </w:rPr>
          <w:t>Science</w:t>
        </w:r>
        <w:r w:rsidRPr="00EF5D72">
          <w:rPr>
            <w:rFonts w:cstheme="minorHAnsi"/>
            <w:color w:val="222222"/>
            <w:shd w:val="clear" w:color="auto" w:fill="FFFFFF"/>
          </w:rPr>
          <w:t>, </w:t>
        </w:r>
        <w:r w:rsidRPr="00EF5D72">
          <w:rPr>
            <w:rFonts w:cstheme="minorHAnsi"/>
            <w:i/>
            <w:iCs/>
            <w:color w:val="222222"/>
            <w:shd w:val="clear" w:color="auto" w:fill="FFFFFF"/>
          </w:rPr>
          <w:t>368</w:t>
        </w:r>
        <w:r w:rsidRPr="00EF5D72">
          <w:rPr>
            <w:rFonts w:cstheme="minorHAnsi"/>
            <w:color w:val="222222"/>
            <w:shd w:val="clear" w:color="auto" w:fill="FFFFFF"/>
          </w:rPr>
          <w:t>(6491).</w:t>
        </w:r>
      </w:ins>
    </w:p>
    <w:p w14:paraId="3373051C" w14:textId="77777777" w:rsidR="00FC27A1" w:rsidRPr="00EF5D72" w:rsidRDefault="00FC27A1" w:rsidP="00FC27A1">
      <w:pPr>
        <w:rPr>
          <w:ins w:id="349" w:author="Xuelin" w:date="2021-03-11T16:27:00Z"/>
          <w:rFonts w:cstheme="minorHAnsi"/>
          <w:color w:val="222222"/>
          <w:shd w:val="clear" w:color="auto" w:fill="FFFFFF"/>
        </w:rPr>
      </w:pPr>
      <w:ins w:id="350" w:author="Xuelin" w:date="2021-03-11T16:27:00Z">
        <w:r w:rsidRPr="00EF5D72">
          <w:rPr>
            <w:rFonts w:cstheme="minorHAnsi"/>
            <w:color w:val="222222"/>
            <w:shd w:val="clear" w:color="auto" w:fill="FFFFFF"/>
          </w:rPr>
          <w:t>5 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ins>
    </w:p>
    <w:p w14:paraId="5E97CA47" w14:textId="77777777" w:rsidR="00FC27A1" w:rsidRPr="00EF5D72" w:rsidRDefault="00FC27A1" w:rsidP="00FC27A1">
      <w:pPr>
        <w:rPr>
          <w:ins w:id="351" w:author="Xuelin" w:date="2021-03-11T16:27:00Z"/>
          <w:rFonts w:cstheme="minorHAnsi"/>
          <w:color w:val="222222"/>
          <w:shd w:val="clear" w:color="auto" w:fill="FFFFFF"/>
        </w:rPr>
      </w:pPr>
      <w:ins w:id="352" w:author="Xuelin" w:date="2021-03-11T16:27:00Z">
        <w:r w:rsidRPr="00EF5D72">
          <w:rPr>
            <w:rFonts w:cstheme="minorHAnsi"/>
            <w:color w:val="222222"/>
            <w:shd w:val="clear" w:color="auto" w:fill="FFFFFF"/>
          </w:rPr>
          <w:t>6 Garg S. Hospitalization rates and characteristics of patients hospitalized with laboratory-confirmed coronavirus disease 2019—COVID-NET, 14 States, March 1–30, 2020. MMWR Morbidity and mortality weekly report. 2020;69.</w:t>
        </w:r>
      </w:ins>
    </w:p>
    <w:p w14:paraId="0037EE19" w14:textId="77777777" w:rsidR="00FC27A1" w:rsidRPr="00EF5D72" w:rsidRDefault="00FC27A1" w:rsidP="00FC27A1">
      <w:pPr>
        <w:rPr>
          <w:ins w:id="353" w:author="Xuelin" w:date="2021-03-11T16:27:00Z"/>
          <w:rFonts w:cstheme="minorHAnsi"/>
          <w:color w:val="222222"/>
          <w:shd w:val="clear" w:color="auto" w:fill="FFFFFF"/>
        </w:rPr>
      </w:pPr>
      <w:ins w:id="354" w:author="Xuelin" w:date="2021-03-11T16:27:00Z">
        <w:r w:rsidRPr="00EF5D72">
          <w:rPr>
            <w:rFonts w:cstheme="minorHAnsi"/>
            <w:color w:val="222222"/>
            <w:shd w:val="clear" w:color="auto" w:fill="FFFFFF"/>
          </w:rPr>
          <w:t>7 Wang D, Hu B, Hu C, et al. Clinical characteristics of 138 hospitalized patients with 2019 novel coronavirus–infected pneumonia in Wuhan, China. Jama. 2020;323(11):1061-1069.</w:t>
        </w:r>
      </w:ins>
    </w:p>
    <w:p w14:paraId="74F5792A" w14:textId="223A6A64" w:rsidR="005A62EC" w:rsidRDefault="00FC27A1" w:rsidP="00487208">
      <w:pPr>
        <w:spacing w:line="480" w:lineRule="auto"/>
        <w:jc w:val="both"/>
        <w:sectPr w:rsidR="005A62EC" w:rsidSect="007B621F">
          <w:headerReference w:type="default" r:id="rId11"/>
          <w:footerReference w:type="even" r:id="rId12"/>
          <w:footerReference w:type="default" r:id="rId13"/>
          <w:type w:val="continuous"/>
          <w:pgSz w:w="12240" w:h="15840"/>
          <w:pgMar w:top="1134" w:right="1134" w:bottom="1693" w:left="1134" w:header="0" w:footer="1134" w:gutter="0"/>
          <w:lnNumType w:countBy="1" w:restart="continuous"/>
          <w:cols w:space="720"/>
          <w:docGrid w:linePitch="326"/>
        </w:sectPr>
      </w:pPr>
      <w:ins w:id="355" w:author="Xuelin" w:date="2021-03-11T16:27:00Z">
        <w:r w:rsidRPr="00EF5D72">
          <w:rPr>
            <w:rFonts w:cstheme="minorHAnsi"/>
            <w:color w:val="222222"/>
            <w:shd w:val="clear" w:color="auto" w:fill="FFFFFF"/>
          </w:rPr>
          <w:t xml:space="preserve">8 </w:t>
        </w:r>
        <w:r w:rsidRPr="00AD5087">
          <w:rPr>
            <w:rFonts w:cstheme="minorHAnsi"/>
            <w:color w:val="222222"/>
            <w:shd w:val="clear" w:color="auto" w:fill="FFFFFF"/>
          </w:rPr>
          <w:t>Rahmandad, H., Lim, T. Y., &amp; Sterman, J. (2020). Estimating COVID-19 under-reporting across 86 nations: implications for projections and control. Available at SSRN 3635047.</w:t>
        </w:r>
      </w:ins>
    </w:p>
    <w:p w14:paraId="6D8A4C32" w14:textId="0D4AD1CC" w:rsidR="005A62EC" w:rsidRPr="002027C8" w:rsidRDefault="005A62EC" w:rsidP="00487208">
      <w:pPr>
        <w:spacing w:line="480" w:lineRule="auto"/>
        <w:jc w:val="both"/>
        <w:rPr>
          <w:b/>
          <w:i/>
          <w:iCs/>
        </w:rPr>
      </w:pPr>
      <w:r w:rsidRPr="002027C8">
        <w:rPr>
          <w:b/>
          <w:i/>
          <w:iCs/>
        </w:rPr>
        <w:t xml:space="preserve">3. </w:t>
      </w:r>
      <w:r w:rsidR="00A72165" w:rsidRPr="002027C8">
        <w:rPr>
          <w:b/>
          <w:i/>
          <w:iCs/>
        </w:rPr>
        <w:t>RESULTS</w:t>
      </w:r>
    </w:p>
    <w:p w14:paraId="411B2E6B" w14:textId="7AB68F78" w:rsidR="005A62EC" w:rsidRPr="002027C8" w:rsidRDefault="005A62EC" w:rsidP="00487208">
      <w:pPr>
        <w:spacing w:line="480" w:lineRule="auto"/>
        <w:jc w:val="both"/>
        <w:rPr>
          <w:b/>
          <w:i/>
          <w:iCs/>
        </w:rPr>
      </w:pPr>
      <w:r w:rsidRPr="002027C8">
        <w:rPr>
          <w:b/>
          <w:i/>
          <w:iCs/>
        </w:rPr>
        <w:t xml:space="preserve">3.1. </w:t>
      </w:r>
      <w:r w:rsidR="008B5F20" w:rsidRPr="002027C8">
        <w:rPr>
          <w:b/>
          <w:i/>
          <w:iCs/>
        </w:rPr>
        <w:t xml:space="preserve">Estimation of </w:t>
      </w:r>
      <w:r w:rsidR="00BD12EC" w:rsidRPr="002027C8">
        <w:rPr>
          <w:b/>
          <w:i/>
          <w:iCs/>
        </w:rPr>
        <w:t>r</w:t>
      </w:r>
      <w:r w:rsidR="008B5F20" w:rsidRPr="002027C8">
        <w:rPr>
          <w:b/>
          <w:i/>
          <w:iCs/>
        </w:rPr>
        <w:t xml:space="preserve">eproduction </w:t>
      </w:r>
      <w:r w:rsidR="00BD12EC" w:rsidRPr="002027C8">
        <w:rPr>
          <w:b/>
          <w:i/>
          <w:iCs/>
        </w:rPr>
        <w:t>n</w:t>
      </w:r>
      <w:r w:rsidR="008B5F20" w:rsidRPr="002027C8">
        <w:rPr>
          <w:b/>
          <w:i/>
          <w:iCs/>
        </w:rPr>
        <w:t>umber</w:t>
      </w:r>
    </w:p>
    <w:p w14:paraId="080D9526" w14:textId="35F1A2D7" w:rsidR="0088166A" w:rsidRDefault="00152802" w:rsidP="00487208">
      <w:pPr>
        <w:spacing w:line="480" w:lineRule="auto"/>
        <w:jc w:val="both"/>
        <w:rPr>
          <w:bCs/>
        </w:rPr>
      </w:pPr>
      <w:r w:rsidRPr="00152802">
        <w:rPr>
          <w:bCs/>
        </w:rPr>
        <w:t>From</w:t>
      </w:r>
      <w:r>
        <w:rPr>
          <w:b/>
          <w:i/>
          <w:iCs/>
        </w:rPr>
        <w:t xml:space="preserve"> </w:t>
      </w:r>
      <w:r w:rsidRPr="00AA044B">
        <w:rPr>
          <w:bCs/>
          <w:i/>
          <w:iCs/>
        </w:rPr>
        <w:t xml:space="preserve">Table </w:t>
      </w:r>
      <w:r w:rsidR="004238A7" w:rsidRPr="00AA044B">
        <w:rPr>
          <w:bCs/>
          <w:i/>
          <w:iCs/>
        </w:rPr>
        <w:t>2</w:t>
      </w:r>
      <w:r>
        <w:rPr>
          <w:b/>
          <w:i/>
          <w:iCs/>
        </w:rPr>
        <w:t xml:space="preserve">, </w:t>
      </w:r>
      <w:r>
        <w:rPr>
          <w:bCs/>
        </w:rPr>
        <w:t xml:space="preserve">we compare the mean of </w:t>
      </w:r>
      <w:r w:rsidR="008B5F20">
        <w:rPr>
          <w:bCs/>
        </w:rPr>
        <w:t xml:space="preserve">the </w:t>
      </w:r>
      <w:r>
        <w:rPr>
          <w:bCs/>
        </w:rPr>
        <w:t xml:space="preserve">time-varying effective reproduction number </w:t>
      </w:r>
      <m:oMath>
        <m:r>
          <w:rPr>
            <w:rFonts w:ascii="Cambria Math" w:hAnsi="Cambria Math"/>
          </w:rPr>
          <m:t>R</m:t>
        </m:r>
        <m:d>
          <m:dPr>
            <m:ctrlPr>
              <w:rPr>
                <w:rFonts w:ascii="Cambria Math" w:hAnsi="Cambria Math"/>
                <w:bCs/>
                <w:i/>
              </w:rPr>
            </m:ctrlPr>
          </m:dPr>
          <m:e>
            <m:r>
              <w:rPr>
                <w:rFonts w:ascii="Cambria Math" w:hAnsi="Cambria Math"/>
              </w:rPr>
              <m:t>t</m:t>
            </m:r>
          </m:e>
        </m:d>
      </m:oMath>
      <w:r>
        <w:rPr>
          <w:bCs/>
        </w:rPr>
        <w:t xml:space="preserve"> over the four phases of lockdown in India. The eSIR model does not return phase-specific </w:t>
      </w:r>
      <w:r w:rsidR="002D7A8C">
        <w:rPr>
          <w:bCs/>
        </w:rPr>
        <w:t>values but</w:t>
      </w:r>
      <w:r>
        <w:rPr>
          <w:bCs/>
        </w:rPr>
        <w:t xml:space="preserve"> returns a mean value of 2.08 (95% CI: 1.41 to 2.</w:t>
      </w:r>
      <w:r w:rsidR="00B236B9">
        <w:rPr>
          <w:bCs/>
        </w:rPr>
        <w:t>1</w:t>
      </w:r>
      <w:r>
        <w:rPr>
          <w:bCs/>
        </w:rPr>
        <w:t xml:space="preserve">2) over the entire lockdown period. </w:t>
      </w:r>
      <w:r w:rsidR="0088166A">
        <w:rPr>
          <w:bCs/>
        </w:rPr>
        <w:t xml:space="preserve">The mean (and 95% CI) values returned by the </w:t>
      </w:r>
      <w:r w:rsidR="00D53290">
        <w:rPr>
          <w:bCs/>
        </w:rPr>
        <w:t>SAPHIRE</w:t>
      </w:r>
      <w:r w:rsidR="0088166A">
        <w:rPr>
          <w:bCs/>
        </w:rPr>
        <w:t xml:space="preserve"> model is 2.</w:t>
      </w:r>
      <w:del w:id="356" w:author="Xuelin" w:date="2021-03-11T16:29:00Z">
        <w:r w:rsidR="0088166A" w:rsidDel="00990652">
          <w:rPr>
            <w:bCs/>
          </w:rPr>
          <w:delText xml:space="preserve">08 </w:delText>
        </w:r>
      </w:del>
      <w:ins w:id="357" w:author="Xuelin" w:date="2021-03-11T16:29:00Z">
        <w:r w:rsidR="00990652">
          <w:rPr>
            <w:bCs/>
          </w:rPr>
          <w:t>79</w:t>
        </w:r>
        <w:r w:rsidR="00990652">
          <w:rPr>
            <w:bCs/>
          </w:rPr>
          <w:t xml:space="preserve"> </w:t>
        </w:r>
      </w:ins>
      <w:r w:rsidR="0088166A">
        <w:rPr>
          <w:bCs/>
        </w:rPr>
        <w:t>(95% CI: 2.0</w:t>
      </w:r>
      <w:ins w:id="358" w:author="Xuelin" w:date="2021-03-11T16:30:00Z">
        <w:r w:rsidR="00990652">
          <w:rPr>
            <w:bCs/>
          </w:rPr>
          <w:t>8</w:t>
        </w:r>
      </w:ins>
      <w:del w:id="359" w:author="Xuelin" w:date="2021-03-11T16:30:00Z">
        <w:r w:rsidR="0088166A" w:rsidDel="00990652">
          <w:rPr>
            <w:bCs/>
          </w:rPr>
          <w:delText>5</w:delText>
        </w:r>
      </w:del>
      <w:r w:rsidR="0088166A">
        <w:rPr>
          <w:bCs/>
        </w:rPr>
        <w:t xml:space="preserve"> to </w:t>
      </w:r>
      <w:ins w:id="360" w:author="Xuelin" w:date="2021-03-11T16:30:00Z">
        <w:r w:rsidR="00990652">
          <w:rPr>
            <w:bCs/>
          </w:rPr>
          <w:t>3.50</w:t>
        </w:r>
      </w:ins>
      <w:del w:id="361" w:author="Xuelin" w:date="2021-03-11T16:30:00Z">
        <w:r w:rsidR="0088166A" w:rsidDel="00990652">
          <w:rPr>
            <w:bCs/>
          </w:rPr>
          <w:delText>2.11</w:delText>
        </w:r>
      </w:del>
      <w:r w:rsidR="0088166A">
        <w:rPr>
          <w:bCs/>
        </w:rPr>
        <w:t xml:space="preserve">) during phase one of the lockdown, </w:t>
      </w:r>
      <w:del w:id="362" w:author="Xuelin" w:date="2021-03-11T16:30:00Z">
        <w:r w:rsidR="0088166A" w:rsidDel="00990652">
          <w:rPr>
            <w:bCs/>
          </w:rPr>
          <w:delText>1.42</w:delText>
        </w:r>
      </w:del>
      <w:ins w:id="363" w:author="Xuelin" w:date="2021-03-11T16:30:00Z">
        <w:r w:rsidR="00990652">
          <w:rPr>
            <w:bCs/>
          </w:rPr>
          <w:t>0.77</w:t>
        </w:r>
      </w:ins>
      <w:r w:rsidR="0088166A">
        <w:rPr>
          <w:bCs/>
        </w:rPr>
        <w:t xml:space="preserve"> (95% CI: </w:t>
      </w:r>
      <w:ins w:id="364" w:author="Xuelin" w:date="2021-03-11T16:30:00Z">
        <w:r w:rsidR="00990652">
          <w:rPr>
            <w:bCs/>
          </w:rPr>
          <w:t>0.63</w:t>
        </w:r>
      </w:ins>
      <w:del w:id="365" w:author="Xuelin" w:date="2021-03-11T16:30:00Z">
        <w:r w:rsidR="0088166A" w:rsidDel="00990652">
          <w:rPr>
            <w:bCs/>
          </w:rPr>
          <w:delText>1.40</w:delText>
        </w:r>
      </w:del>
      <w:r w:rsidR="0088166A">
        <w:rPr>
          <w:bCs/>
        </w:rPr>
        <w:t xml:space="preserve"> to 1.</w:t>
      </w:r>
      <w:ins w:id="366" w:author="Xuelin" w:date="2021-03-11T16:30:00Z">
        <w:r w:rsidR="00990652">
          <w:rPr>
            <w:bCs/>
          </w:rPr>
          <w:t>07</w:t>
        </w:r>
      </w:ins>
      <w:del w:id="367" w:author="Xuelin" w:date="2021-03-11T16:30:00Z">
        <w:r w:rsidR="0088166A" w:rsidDel="00990652">
          <w:rPr>
            <w:bCs/>
          </w:rPr>
          <w:delText>44</w:delText>
        </w:r>
      </w:del>
      <w:r w:rsidR="0088166A">
        <w:rPr>
          <w:bCs/>
        </w:rPr>
        <w:t xml:space="preserve">) for phase two, </w:t>
      </w:r>
      <w:del w:id="368" w:author="Xuelin" w:date="2021-03-11T16:30:00Z">
        <w:r w:rsidR="0088166A" w:rsidDel="00990652">
          <w:rPr>
            <w:bCs/>
          </w:rPr>
          <w:delText>1.24</w:delText>
        </w:r>
      </w:del>
      <w:ins w:id="369" w:author="Xuelin" w:date="2021-03-11T16:30:00Z">
        <w:r w:rsidR="00990652">
          <w:rPr>
            <w:bCs/>
          </w:rPr>
          <w:t>1.28</w:t>
        </w:r>
      </w:ins>
      <w:r w:rsidR="0088166A">
        <w:rPr>
          <w:bCs/>
        </w:rPr>
        <w:t xml:space="preserve"> (95% CI: 1.</w:t>
      </w:r>
      <w:ins w:id="370" w:author="Xuelin" w:date="2021-03-11T16:30:00Z">
        <w:r w:rsidR="00990652">
          <w:rPr>
            <w:bCs/>
          </w:rPr>
          <w:t>11</w:t>
        </w:r>
      </w:ins>
      <w:del w:id="371" w:author="Xuelin" w:date="2021-03-11T16:30:00Z">
        <w:r w:rsidR="0088166A" w:rsidDel="00990652">
          <w:rPr>
            <w:bCs/>
          </w:rPr>
          <w:delText>23</w:delText>
        </w:r>
      </w:del>
      <w:r w:rsidR="0088166A">
        <w:rPr>
          <w:bCs/>
        </w:rPr>
        <w:t xml:space="preserve"> to 1.</w:t>
      </w:r>
      <w:ins w:id="372" w:author="Xuelin" w:date="2021-03-11T16:30:00Z">
        <w:r w:rsidR="00990652">
          <w:rPr>
            <w:bCs/>
          </w:rPr>
          <w:t>71</w:t>
        </w:r>
      </w:ins>
      <w:del w:id="373" w:author="Xuelin" w:date="2021-03-11T16:30:00Z">
        <w:r w:rsidR="0088166A" w:rsidDel="00990652">
          <w:rPr>
            <w:bCs/>
          </w:rPr>
          <w:delText>26</w:delText>
        </w:r>
      </w:del>
      <w:r w:rsidR="0088166A">
        <w:rPr>
          <w:bCs/>
        </w:rPr>
        <w:t xml:space="preserve">) for phase three and </w:t>
      </w:r>
      <w:del w:id="374" w:author="Xuelin" w:date="2021-03-11T16:30:00Z">
        <w:r w:rsidR="0088166A" w:rsidDel="00990652">
          <w:rPr>
            <w:bCs/>
          </w:rPr>
          <w:delText>1.28</w:delText>
        </w:r>
      </w:del>
      <w:ins w:id="375" w:author="Xuelin" w:date="2021-03-11T16:30:00Z">
        <w:r w:rsidR="00990652">
          <w:rPr>
            <w:bCs/>
          </w:rPr>
          <w:t>1.40</w:t>
        </w:r>
      </w:ins>
      <w:r w:rsidR="0088166A">
        <w:rPr>
          <w:bCs/>
        </w:rPr>
        <w:t xml:space="preserve"> (95% CI: </w:t>
      </w:r>
      <w:del w:id="376" w:author="Xuelin" w:date="2021-03-11T16:30:00Z">
        <w:r w:rsidR="0088166A" w:rsidDel="00990652">
          <w:rPr>
            <w:bCs/>
          </w:rPr>
          <w:delText>1.27</w:delText>
        </w:r>
      </w:del>
      <w:ins w:id="377" w:author="Xuelin" w:date="2021-03-11T16:30:00Z">
        <w:r w:rsidR="00990652">
          <w:rPr>
            <w:bCs/>
          </w:rPr>
          <w:t>1.15</w:t>
        </w:r>
      </w:ins>
      <w:r w:rsidR="0088166A">
        <w:rPr>
          <w:bCs/>
        </w:rPr>
        <w:t xml:space="preserve"> to 1.</w:t>
      </w:r>
      <w:ins w:id="378" w:author="Xuelin" w:date="2021-03-11T16:31:00Z">
        <w:r w:rsidR="00990652">
          <w:rPr>
            <w:bCs/>
          </w:rPr>
          <w:t>84</w:t>
        </w:r>
      </w:ins>
      <w:del w:id="379" w:author="Xuelin" w:date="2021-03-11T16:31:00Z">
        <w:r w:rsidR="0088166A" w:rsidDel="00990652">
          <w:rPr>
            <w:bCs/>
          </w:rPr>
          <w:delText>29</w:delText>
        </w:r>
      </w:del>
      <w:r w:rsidR="0088166A">
        <w:rPr>
          <w:bCs/>
        </w:rPr>
        <w:t>) for the fourth and final lockdown phase.</w:t>
      </w:r>
      <w:r w:rsidR="009569C3">
        <w:rPr>
          <w:bCs/>
        </w:rPr>
        <w:t xml:space="preserve"> </w:t>
      </w:r>
      <w:r>
        <w:rPr>
          <w:bCs/>
        </w:rPr>
        <w:t>The SEIR-</w:t>
      </w:r>
      <w:r w:rsidRPr="00152802">
        <w:rPr>
          <w:bCs/>
          <w:i/>
          <w:iCs/>
        </w:rPr>
        <w:t>fansy</w:t>
      </w:r>
      <w:r w:rsidR="006957CE">
        <w:rPr>
          <w:bCs/>
          <w:i/>
          <w:iCs/>
        </w:rPr>
        <w:t xml:space="preserve"> </w:t>
      </w:r>
      <w:r w:rsidR="006957CE" w:rsidRPr="006957CE">
        <w:rPr>
          <w:bCs/>
        </w:rPr>
        <w:t>notes that the mean drops from 4.09 (95% CI</w:t>
      </w:r>
      <w:r w:rsidR="006957CE">
        <w:rPr>
          <w:bCs/>
        </w:rPr>
        <w:t xml:space="preserve">: 3.99 to 4.20) during the first phase of lockdown, to 1.72 (95% CI: 1.70 to 1.76) during the fourth lockdown phase. The ICM-based mean values fluctuate, from 1.41 (95% CI: 1.12 to 1.77) during the first lockdown phase, followed by 1.20 (95% CI: 0.92 to 1.50), then dropping to </w:t>
      </w:r>
      <w:del w:id="380" w:author="Xuelin" w:date="2021-03-11T16:31:00Z">
        <w:r w:rsidR="006957CE" w:rsidDel="00990652">
          <w:rPr>
            <w:bCs/>
          </w:rPr>
          <w:delText xml:space="preserve"> </w:delText>
        </w:r>
      </w:del>
      <w:r w:rsidR="006957CE">
        <w:rPr>
          <w:bCs/>
        </w:rPr>
        <w:t>1.29 (95% CI: 1.01 to 1.59) and finally rising to 1.41 again (95% CI: 1.11, 1.77) for the fourth phase of lockdown.</w:t>
      </w:r>
      <w:r w:rsidR="00C64B15">
        <w:rPr>
          <w:bCs/>
        </w:rPr>
        <w:t xml:space="preserve"> In terms of agreement of reported values, </w:t>
      </w:r>
      <w:r w:rsidR="00D53290">
        <w:rPr>
          <w:bCs/>
        </w:rPr>
        <w:t>SAPHIRE</w:t>
      </w:r>
      <w:r w:rsidR="00C64B15">
        <w:rPr>
          <w:bCs/>
        </w:rPr>
        <w:t>, SEIR-</w:t>
      </w:r>
      <w:r w:rsidR="00C64B15">
        <w:rPr>
          <w:bCs/>
          <w:i/>
          <w:iCs/>
        </w:rPr>
        <w:t xml:space="preserve">fansy </w:t>
      </w:r>
      <w:r w:rsidR="00C64B15">
        <w:rPr>
          <w:bCs/>
        </w:rPr>
        <w:t xml:space="preserve">and ICM report the </w:t>
      </w:r>
      <w:r w:rsidR="00C64B15">
        <w:rPr>
          <w:bCs/>
        </w:rPr>
        <w:lastRenderedPageBreak/>
        <w:t xml:space="preserve">highest mean </w:t>
      </w:r>
      <m:oMath>
        <m:r>
          <w:rPr>
            <w:rFonts w:ascii="Cambria Math" w:hAnsi="Cambria Math"/>
          </w:rPr>
          <m:t>R</m:t>
        </m:r>
      </m:oMath>
      <w:r w:rsidR="00C64B15">
        <w:rPr>
          <w:bCs/>
        </w:rPr>
        <w:t xml:space="preserve"> for phase one of the lockdown. While values reported by SEIR-</w:t>
      </w:r>
      <w:r w:rsidR="00C64B15">
        <w:rPr>
          <w:bCs/>
          <w:i/>
          <w:iCs/>
        </w:rPr>
        <w:t>fansy</w:t>
      </w:r>
      <w:r w:rsidR="00C64B15">
        <w:rPr>
          <w:bCs/>
        </w:rPr>
        <w:t xml:space="preserve"> show a steady decrease over subsequent lockdown phases, both </w:t>
      </w:r>
      <w:r w:rsidR="00D53290">
        <w:rPr>
          <w:bCs/>
        </w:rPr>
        <w:t>SAPHIRE</w:t>
      </w:r>
      <w:r w:rsidR="00C64B15">
        <w:rPr>
          <w:bCs/>
        </w:rPr>
        <w:t xml:space="preserve"> and ICM report a drop in intermediate lockdown phases, followed by a rise. While </w:t>
      </w:r>
      <w:r w:rsidR="00D53290">
        <w:rPr>
          <w:bCs/>
        </w:rPr>
        <w:t>SAPHIRE</w:t>
      </w:r>
      <w:r w:rsidR="00C64B15">
        <w:rPr>
          <w:bCs/>
        </w:rPr>
        <w:t xml:space="preserve"> reports the lowest value of </w:t>
      </w:r>
      <m:oMath>
        <m:r>
          <w:rPr>
            <w:rFonts w:ascii="Cambria Math" w:hAnsi="Cambria Math"/>
          </w:rPr>
          <m:t>R</m:t>
        </m:r>
      </m:oMath>
      <w:r w:rsidR="00C64B15">
        <w:rPr>
          <w:bCs/>
        </w:rPr>
        <w:t xml:space="preserve"> for phase three, ICM reports the lowest value of </w:t>
      </w:r>
      <m:oMath>
        <m:r>
          <w:rPr>
            <w:rFonts w:ascii="Cambria Math" w:hAnsi="Cambria Math"/>
          </w:rPr>
          <m:t>R</m:t>
        </m:r>
      </m:oMath>
      <w:r w:rsidR="00C64B15">
        <w:rPr>
          <w:bCs/>
        </w:rPr>
        <w:t xml:space="preserve"> for phase two.</w:t>
      </w:r>
    </w:p>
    <w:p w14:paraId="2ED38E5C" w14:textId="05092F39" w:rsidR="00D379D7" w:rsidRDefault="00D379D7" w:rsidP="000A58B0">
      <w:pPr>
        <w:spacing w:line="240" w:lineRule="auto"/>
        <w:contextualSpacing/>
        <w:jc w:val="both"/>
        <w:rPr>
          <w:sz w:val="18"/>
          <w:szCs w:val="18"/>
        </w:rPr>
      </w:pPr>
    </w:p>
    <w:p w14:paraId="4C656257" w14:textId="33E396DD" w:rsidR="00D379D7" w:rsidRDefault="00D379D7" w:rsidP="000A58B0">
      <w:pPr>
        <w:spacing w:line="240" w:lineRule="auto"/>
        <w:contextualSpacing/>
        <w:jc w:val="both"/>
        <w:rPr>
          <w:sz w:val="18"/>
          <w:szCs w:val="18"/>
        </w:rPr>
      </w:pPr>
    </w:p>
    <w:p w14:paraId="3D1F7CB8" w14:textId="7C006FEA" w:rsidR="00A42781" w:rsidRDefault="00A42781" w:rsidP="000A58B0">
      <w:pPr>
        <w:spacing w:line="240" w:lineRule="auto"/>
        <w:contextualSpacing/>
        <w:jc w:val="both"/>
        <w:rPr>
          <w:sz w:val="18"/>
          <w:szCs w:val="18"/>
        </w:rPr>
      </w:pPr>
    </w:p>
    <w:p w14:paraId="4287E7E6" w14:textId="77777777" w:rsidR="00990652" w:rsidRDefault="00990652" w:rsidP="000A58B0">
      <w:pPr>
        <w:spacing w:line="240" w:lineRule="auto"/>
        <w:contextualSpacing/>
        <w:jc w:val="both"/>
        <w:rPr>
          <w:ins w:id="381" w:author="Gu, Xuelin" w:date="2021-03-11T16:32:00Z"/>
          <w:sz w:val="18"/>
          <w:szCs w:val="18"/>
        </w:rPr>
        <w:sectPr w:rsidR="00990652" w:rsidSect="00990652">
          <w:type w:val="continuous"/>
          <w:pgSz w:w="12240" w:h="15840" w:orient="portrait"/>
          <w:pgMar w:top="720" w:right="720" w:bottom="720" w:left="720" w:header="0" w:footer="1134" w:gutter="0"/>
          <w:lnNumType w:countBy="1" w:restart="continuous"/>
          <w:cols w:space="720"/>
          <w:docGrid w:linePitch="326"/>
          <w:sectPrChange w:id="382" w:author="Gu, Xuelin" w:date="2021-03-11T16:32:00Z">
            <w:sectPr w:rsidR="00990652" w:rsidSect="00990652">
              <w:pgSz w:w="15840" w:h="12240" w:orient="landscape"/>
              <w:pgMar w:top="720" w:right="720" w:bottom="720" w:left="720" w:header="0" w:footer="1134" w:gutter="0"/>
            </w:sectPr>
          </w:sectPrChange>
        </w:sectPr>
      </w:pPr>
    </w:p>
    <w:p w14:paraId="37D25261" w14:textId="25AB9535" w:rsidR="00A42781" w:rsidRDefault="00A42781" w:rsidP="000A58B0">
      <w:pPr>
        <w:spacing w:line="240" w:lineRule="auto"/>
        <w:contextualSpacing/>
        <w:jc w:val="both"/>
        <w:rPr>
          <w:sz w:val="18"/>
          <w:szCs w:val="18"/>
        </w:rPr>
      </w:pPr>
    </w:p>
    <w:p w14:paraId="4AD7872A" w14:textId="49693A49" w:rsidR="00A42781" w:rsidRDefault="00A42781" w:rsidP="000A58B0">
      <w:pPr>
        <w:spacing w:line="240" w:lineRule="auto"/>
        <w:contextualSpacing/>
        <w:jc w:val="both"/>
        <w:rPr>
          <w:sz w:val="18"/>
          <w:szCs w:val="18"/>
        </w:rPr>
      </w:pPr>
    </w:p>
    <w:p w14:paraId="16FD06A3" w14:textId="03F44FAB" w:rsidR="00A42781" w:rsidRDefault="00A42781" w:rsidP="00A42781">
      <w:pPr>
        <w:pStyle w:val="a6"/>
        <w:spacing w:line="240" w:lineRule="auto"/>
        <w:contextualSpacing/>
        <w:jc w:val="center"/>
        <w:rPr>
          <w:sz w:val="18"/>
          <w:szCs w:val="18"/>
        </w:rPr>
      </w:pPr>
      <w:r w:rsidRPr="00A42781">
        <w:rPr>
          <w:sz w:val="18"/>
          <w:szCs w:val="18"/>
        </w:rPr>
        <w:t>Table 2: Comparison of projections and prediction accuracies of the models under consideration.</w:t>
      </w:r>
    </w:p>
    <w:p w14:paraId="4EA10C4A" w14:textId="77777777" w:rsidR="00A42781" w:rsidRPr="00A42781" w:rsidRDefault="00A42781" w:rsidP="00A42781">
      <w:pPr>
        <w:pStyle w:val="a6"/>
        <w:spacing w:line="240" w:lineRule="auto"/>
        <w:contextualSpacing/>
        <w:jc w:val="center"/>
        <w:rPr>
          <w:sz w:val="18"/>
          <w:szCs w:val="18"/>
        </w:rPr>
      </w:pPr>
    </w:p>
    <w:tbl>
      <w:tblPr>
        <w:tblStyle w:val="40"/>
        <w:tblW w:w="2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3" w:author="Gu, Xuelin" w:date="2021-03-11T17:05:00Z">
          <w:tblPr>
            <w:tblStyle w:val="40"/>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24"/>
        <w:gridCol w:w="2976"/>
        <w:gridCol w:w="1926"/>
        <w:gridCol w:w="1973"/>
        <w:tblGridChange w:id="384">
          <w:tblGrid>
            <w:gridCol w:w="1631"/>
            <w:gridCol w:w="2981"/>
            <w:gridCol w:w="1"/>
            <w:gridCol w:w="1933"/>
            <w:gridCol w:w="1973"/>
            <w:gridCol w:w="5871"/>
          </w:tblGrid>
        </w:tblGridChange>
      </w:tblGrid>
      <w:tr w:rsidR="008207E4" w:rsidRPr="009B3721" w14:paraId="6C8D7BE3" w14:textId="13A04266" w:rsidTr="007B7E99">
        <w:trPr>
          <w:cnfStyle w:val="100000000000" w:firstRow="1" w:lastRow="0" w:firstColumn="0" w:lastColumn="0" w:oddVBand="0" w:evenVBand="0" w:oddHBand="0" w:evenHBand="0" w:firstRowFirstColumn="0" w:firstRowLastColumn="0" w:lastRowFirstColumn="0" w:lastRowLastColumn="0"/>
          <w:trHeight w:hRule="exact" w:val="720"/>
          <w:jc w:val="center"/>
          <w:trPrChange w:id="385" w:author="Gu, Xuelin" w:date="2021-03-11T17:05:00Z">
            <w:trPr>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2706" w:type="pct"/>
            <w:gridSpan w:val="2"/>
            <w:vMerge w:val="restart"/>
            <w:vAlign w:val="center"/>
            <w:tcPrChange w:id="386" w:author="Gu, Xuelin" w:date="2021-03-11T17:05:00Z">
              <w:tcPr>
                <w:tcW w:w="1608" w:type="pct"/>
                <w:gridSpan w:val="3"/>
                <w:vMerge w:val="restart"/>
                <w:vAlign w:val="center"/>
              </w:tcPr>
            </w:tcPrChange>
          </w:tcPr>
          <w:p w14:paraId="20E20FFD" w14:textId="77777777" w:rsidR="008207E4" w:rsidRPr="009B3721" w:rsidRDefault="008207E4" w:rsidP="00D379D7">
            <w:pPr>
              <w:spacing w:line="240" w:lineRule="auto"/>
              <w:contextualSpacing/>
              <w:jc w:val="center"/>
              <w:cnfStyle w:val="101000000000" w:firstRow="1" w:lastRow="0" w:firstColumn="1" w:lastColumn="0" w:oddVBand="0" w:evenVBand="0" w:oddHBand="0" w:evenHBand="0" w:firstRowFirstColumn="0" w:firstRowLastColumn="0" w:lastRowFirstColumn="0" w:lastRowLastColumn="0"/>
              <w:rPr>
                <w:sz w:val="18"/>
                <w:szCs w:val="18"/>
              </w:rPr>
            </w:pPr>
          </w:p>
        </w:tc>
        <w:tc>
          <w:tcPr>
            <w:tcW w:w="2294" w:type="pct"/>
            <w:gridSpan w:val="2"/>
            <w:vAlign w:val="center"/>
            <w:tcPrChange w:id="387" w:author="Gu, Xuelin" w:date="2021-03-11T17:05:00Z">
              <w:tcPr>
                <w:tcW w:w="3392" w:type="pct"/>
                <w:gridSpan w:val="3"/>
                <w:vAlign w:val="center"/>
              </w:tcPr>
            </w:tcPrChange>
          </w:tcPr>
          <w:p w14:paraId="1B8C3301" w14:textId="75A9B0D8" w:rsidR="008207E4" w:rsidRPr="009B3721" w:rsidRDefault="00694EB1" w:rsidP="00D379D7">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sz w:val="18"/>
                <w:szCs w:val="18"/>
              </w:rPr>
            </w:pPr>
            <w:ins w:id="388" w:author="Gu, Xuelin" w:date="2021-03-11T16:43:00Z">
              <w:r w:rsidRPr="009B3721">
                <w:rPr>
                  <w:b w:val="0"/>
                  <w:bCs w:val="0"/>
                  <w:sz w:val="18"/>
                  <w:szCs w:val="18"/>
                </w:rPr>
                <w:t>SAPHIRE</w:t>
              </w:r>
            </w:ins>
            <w:del w:id="389" w:author="Gu, Xuelin" w:date="2021-03-11T16:43:00Z">
              <w:r w:rsidR="008207E4" w:rsidRPr="009B3721" w:rsidDel="00694EB1">
                <w:rPr>
                  <w:sz w:val="18"/>
                  <w:szCs w:val="18"/>
                </w:rPr>
                <w:delText>Model</w:delText>
              </w:r>
            </w:del>
          </w:p>
        </w:tc>
      </w:tr>
      <w:tr w:rsidR="007B7E99" w:rsidRPr="009B3721" w14:paraId="4CB2FE14" w14:textId="12449C76" w:rsidTr="007B7E99">
        <w:trPr>
          <w:cnfStyle w:val="000000100000" w:firstRow="0" w:lastRow="0" w:firstColumn="0" w:lastColumn="0" w:oddVBand="0" w:evenVBand="0" w:oddHBand="1" w:evenHBand="0" w:firstRowFirstColumn="0" w:firstRowLastColumn="0" w:lastRowFirstColumn="0" w:lastRowLastColumn="0"/>
          <w:trHeight w:hRule="exact" w:val="720"/>
          <w:jc w:val="center"/>
          <w:trPrChange w:id="390"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2706" w:type="pct"/>
            <w:gridSpan w:val="2"/>
            <w:vMerge/>
            <w:vAlign w:val="center"/>
            <w:tcPrChange w:id="391" w:author="Gu, Xuelin" w:date="2021-03-11T17:05:00Z">
              <w:tcPr>
                <w:tcW w:w="1603" w:type="pct"/>
                <w:gridSpan w:val="2"/>
                <w:vMerge/>
                <w:vAlign w:val="center"/>
              </w:tcPr>
            </w:tcPrChange>
          </w:tcPr>
          <w:p w14:paraId="0AD69B18" w14:textId="77777777" w:rsidR="007B7E99" w:rsidRPr="009B3721" w:rsidRDefault="007B7E99" w:rsidP="00D379D7">
            <w:pPr>
              <w:spacing w:line="240" w:lineRule="auto"/>
              <w:contextualSpacing/>
              <w:jc w:val="center"/>
              <w:cnfStyle w:val="001000100000" w:firstRow="0" w:lastRow="0" w:firstColumn="1" w:lastColumn="0" w:oddVBand="0" w:evenVBand="0" w:oddHBand="1" w:evenHBand="0" w:firstRowFirstColumn="0" w:firstRowLastColumn="0" w:lastRowFirstColumn="0" w:lastRowLastColumn="0"/>
              <w:rPr>
                <w:sz w:val="18"/>
                <w:szCs w:val="18"/>
              </w:rPr>
            </w:pPr>
          </w:p>
        </w:tc>
        <w:tc>
          <w:tcPr>
            <w:tcW w:w="1133" w:type="pct"/>
            <w:vAlign w:val="center"/>
            <w:tcPrChange w:id="392" w:author="Gu, Xuelin" w:date="2021-03-11T17:05:00Z">
              <w:tcPr>
                <w:tcW w:w="672" w:type="pct"/>
                <w:gridSpan w:val="2"/>
                <w:vAlign w:val="center"/>
              </w:tcPr>
            </w:tcPrChange>
          </w:tcPr>
          <w:p w14:paraId="172CFD53" w14:textId="57CB70A3" w:rsidR="007B7E99" w:rsidRPr="009B3721" w:rsidRDefault="007B7E99" w:rsidP="00D379D7">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sz w:val="18"/>
                <w:szCs w:val="18"/>
              </w:rPr>
            </w:pPr>
            <w:del w:id="393" w:author="Gu, Xuelin" w:date="2021-03-11T16:43:00Z">
              <w:r w:rsidRPr="009B3721" w:rsidDel="00694EB1">
                <w:rPr>
                  <w:b/>
                  <w:bCs/>
                  <w:sz w:val="18"/>
                  <w:szCs w:val="18"/>
                </w:rPr>
                <w:delText>SAPHIRE</w:delText>
              </w:r>
            </w:del>
            <m:oMath>
              <m:sSub>
                <m:sSubPr>
                  <m:ctrlPr>
                    <w:ins w:id="394" w:author="Gu, Xuelin" w:date="2021-03-11T16:43:00Z">
                      <w:rPr>
                        <w:rFonts w:ascii="Cambria Math" w:hAnsi="Cambria Math"/>
                        <w:b/>
                        <w:bCs/>
                        <w:i/>
                        <w:sz w:val="18"/>
                        <w:szCs w:val="18"/>
                      </w:rPr>
                    </w:ins>
                  </m:ctrlPr>
                </m:sSubPr>
                <m:e>
                  <m:r>
                    <w:ins w:id="395" w:author="Gu, Xuelin" w:date="2021-03-11T16:43:00Z">
                      <m:rPr>
                        <m:sty m:val="bi"/>
                      </m:rPr>
                      <w:rPr>
                        <w:rFonts w:ascii="Cambria Math" w:hAnsi="Cambria Math"/>
                        <w:sz w:val="18"/>
                        <w:szCs w:val="18"/>
                      </w:rPr>
                      <m:t>R</m:t>
                    </w:ins>
                  </m:r>
                </m:e>
                <m:sub>
                  <m:r>
                    <w:ins w:id="396" w:author="Gu, Xuelin" w:date="2021-03-11T16:43:00Z">
                      <m:rPr>
                        <m:sty m:val="bi"/>
                      </m:rPr>
                      <w:rPr>
                        <w:rFonts w:ascii="Cambria Math" w:hAnsi="Cambria Math"/>
                        <w:sz w:val="18"/>
                        <w:szCs w:val="18"/>
                      </w:rPr>
                      <m:t>e</m:t>
                    </w:ins>
                  </m:r>
                </m:sub>
              </m:sSub>
            </m:oMath>
          </w:p>
        </w:tc>
        <w:tc>
          <w:tcPr>
            <w:tcW w:w="1161" w:type="pct"/>
            <w:vAlign w:val="center"/>
            <w:tcPrChange w:id="397" w:author="Gu, Xuelin" w:date="2021-03-11T17:05:00Z">
              <w:tcPr>
                <w:tcW w:w="685" w:type="pct"/>
                <w:vAlign w:val="center"/>
              </w:tcPr>
            </w:tcPrChange>
          </w:tcPr>
          <w:p w14:paraId="33FF298D" w14:textId="4BCB0499" w:rsidR="007B7E99" w:rsidRPr="009B3721" w:rsidRDefault="007B7E99" w:rsidP="00D379D7">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sz w:val="18"/>
                <w:szCs w:val="18"/>
              </w:rPr>
            </w:pPr>
            <w:del w:id="398" w:author="Gu, Xuelin" w:date="2021-03-11T16:43:00Z">
              <w:r w:rsidRPr="009B3721" w:rsidDel="00694EB1">
                <w:rPr>
                  <w:b/>
                  <w:bCs/>
                  <w:sz w:val="18"/>
                  <w:szCs w:val="18"/>
                </w:rPr>
                <w:delText>SEIR-</w:delText>
              </w:r>
              <w:r w:rsidRPr="009B3721" w:rsidDel="00694EB1">
                <w:rPr>
                  <w:b/>
                  <w:bCs/>
                  <w:i/>
                  <w:iCs/>
                  <w:sz w:val="18"/>
                  <w:szCs w:val="18"/>
                </w:rPr>
                <w:delText>fansy</w:delText>
              </w:r>
            </w:del>
            <m:oMath>
              <m:r>
                <w:ins w:id="399" w:author="Gu, Xuelin" w:date="2021-03-11T16:43:00Z">
                  <m:rPr>
                    <m:sty m:val="bi"/>
                  </m:rPr>
                  <w:rPr>
                    <w:rFonts w:ascii="Cambria Math" w:hAnsi="Cambria Math"/>
                    <w:sz w:val="18"/>
                    <w:szCs w:val="18"/>
                  </w:rPr>
                  <m:t>r</m:t>
                </w:ins>
              </m:r>
              <m:r>
                <w:ins w:id="400" w:author="Gu, Xuelin" w:date="2021-03-11T16:58:00Z">
                  <m:rPr>
                    <m:sty m:val="bi"/>
                  </m:rPr>
                  <w:rPr>
                    <w:rFonts w:ascii="Cambria Math" w:hAnsi="Cambria Math"/>
                    <w:sz w:val="18"/>
                    <w:szCs w:val="18"/>
                  </w:rPr>
                  <m:t>(%)</m:t>
                </w:ins>
              </m:r>
              <m:r>
                <w:ins w:id="401" w:author="Gu, Xuelin" w:date="2021-03-11T16:43:00Z">
                  <m:rPr>
                    <m:sty m:val="bi"/>
                  </m:rPr>
                  <w:rPr>
                    <w:rFonts w:ascii="Cambria Math" w:hAnsi="Cambria Math"/>
                    <w:sz w:val="18"/>
                    <w:szCs w:val="18"/>
                  </w:rPr>
                  <m:t xml:space="preserve"> </m:t>
                </w:ins>
              </m:r>
            </m:oMath>
            <w:ins w:id="402" w:author="Gu, Xuelin" w:date="2021-03-11T16:43:00Z">
              <w:r>
                <w:rPr>
                  <w:b/>
                  <w:bCs/>
                  <w:i/>
                  <w:iCs/>
                  <w:sz w:val="18"/>
                  <w:szCs w:val="18"/>
                </w:rPr>
                <w:t>(ascertained rate)</w:t>
              </w:r>
            </w:ins>
          </w:p>
        </w:tc>
      </w:tr>
      <w:tr w:rsidR="007B7E99" w:rsidRPr="009B3721" w14:paraId="4B7860B0" w14:textId="5D43BA69" w:rsidTr="007B7E99">
        <w:trPr>
          <w:trHeight w:hRule="exact" w:val="720"/>
          <w:jc w:val="center"/>
          <w:trPrChange w:id="403"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restart"/>
            <w:textDirection w:val="btLr"/>
            <w:vAlign w:val="center"/>
            <w:tcPrChange w:id="404" w:author="Gu, Xuelin" w:date="2021-03-11T17:05:00Z">
              <w:tcPr>
                <w:tcW w:w="567" w:type="pct"/>
                <w:vMerge w:val="restart"/>
                <w:textDirection w:val="btLr"/>
                <w:vAlign w:val="center"/>
              </w:tcPr>
            </w:tcPrChange>
          </w:tcPr>
          <w:p w14:paraId="09CA3104" w14:textId="0A2EC046" w:rsidR="007B7E99" w:rsidRPr="009B3721" w:rsidRDefault="007B7E99" w:rsidP="007B7E99">
            <w:pPr>
              <w:spacing w:line="240" w:lineRule="auto"/>
              <w:ind w:left="113" w:right="113"/>
              <w:contextualSpacing/>
              <w:jc w:val="center"/>
              <w:rPr>
                <w:sz w:val="18"/>
                <w:szCs w:val="18"/>
              </w:rPr>
            </w:pPr>
            <w:r w:rsidRPr="009B3721">
              <w:rPr>
                <w:sz w:val="18"/>
                <w:szCs w:val="18"/>
              </w:rPr>
              <w:t xml:space="preserve">Estimated mean </w:t>
            </w:r>
            <w:del w:id="405" w:author="Gu, Xuelin" w:date="2021-03-11T16:43:00Z">
              <w:r w:rsidRPr="009B3721" w:rsidDel="00694EB1">
                <w:rPr>
                  <w:sz w:val="18"/>
                  <w:szCs w:val="18"/>
                </w:rPr>
                <w:delText xml:space="preserve">reproduction number </w:delText>
              </w:r>
            </w:del>
            <m:oMath>
              <m:r>
                <w:del w:id="406" w:author="Gu, Xuelin" w:date="2021-03-11T16:43:00Z">
                  <m:rPr>
                    <m:sty m:val="bi"/>
                  </m:rPr>
                  <w:rPr>
                    <w:rFonts w:ascii="Cambria Math" w:hAnsi="Cambria Math"/>
                    <w:sz w:val="18"/>
                    <w:szCs w:val="18"/>
                  </w:rPr>
                  <m:t>R</m:t>
                </w:del>
              </m:r>
            </m:oMath>
            <w:del w:id="407" w:author="Gu, Xuelin" w:date="2021-03-11T16:43:00Z">
              <w:r w:rsidRPr="009B3721" w:rsidDel="00694EB1">
                <w:rPr>
                  <w:sz w:val="18"/>
                  <w:szCs w:val="18"/>
                </w:rPr>
                <w:delText xml:space="preserve"> </w:delText>
              </w:r>
            </w:del>
            <w:r w:rsidRPr="009B3721">
              <w:rPr>
                <w:sz w:val="18"/>
                <w:szCs w:val="18"/>
              </w:rPr>
              <w:t>[95% CI]</w:t>
            </w:r>
          </w:p>
        </w:tc>
        <w:tc>
          <w:tcPr>
            <w:tcW w:w="1751" w:type="pct"/>
            <w:vAlign w:val="center"/>
            <w:tcPrChange w:id="408" w:author="Gu, Xuelin" w:date="2021-03-11T17:05:00Z">
              <w:tcPr>
                <w:tcW w:w="1035" w:type="pct"/>
                <w:vAlign w:val="center"/>
              </w:tcPr>
            </w:tcPrChange>
          </w:tcPr>
          <w:p w14:paraId="2CC72193" w14:textId="77777777"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9B3721">
              <w:rPr>
                <w:b/>
                <w:bCs/>
                <w:sz w:val="18"/>
                <w:szCs w:val="18"/>
              </w:rPr>
              <w:t>Lockdown 1.0</w:t>
            </w:r>
          </w:p>
          <w:p w14:paraId="6E5FC3F0" w14:textId="77777777"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9B3721">
              <w:rPr>
                <w:b/>
                <w:bCs/>
                <w:i/>
                <w:iCs/>
                <w:sz w:val="18"/>
                <w:szCs w:val="18"/>
              </w:rPr>
              <w:t>(March 25 – April 14)</w:t>
            </w:r>
          </w:p>
        </w:tc>
        <w:tc>
          <w:tcPr>
            <w:tcW w:w="1133" w:type="pct"/>
            <w:shd w:val="clear" w:color="auto" w:fill="FFFFFF" w:themeFill="background1"/>
            <w:vAlign w:val="center"/>
            <w:tcPrChange w:id="409" w:author="Gu, Xuelin" w:date="2021-03-11T17:05:00Z">
              <w:tcPr>
                <w:tcW w:w="672" w:type="pct"/>
                <w:gridSpan w:val="2"/>
                <w:shd w:val="clear" w:color="auto" w:fill="FFFFFF" w:themeFill="background1"/>
                <w:vAlign w:val="center"/>
              </w:tcPr>
            </w:tcPrChange>
          </w:tcPr>
          <w:p w14:paraId="28F440AE" w14:textId="541E5A68"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del w:id="410" w:author="Gu, Xuelin" w:date="2021-03-11T16:33:00Z">
              <w:r w:rsidRPr="009B3721" w:rsidDel="00990652">
                <w:rPr>
                  <w:sz w:val="18"/>
                  <w:szCs w:val="18"/>
                </w:rPr>
                <w:delText>2.08</w:delText>
              </w:r>
            </w:del>
            <w:ins w:id="411" w:author="Gu, Xuelin" w:date="2021-03-11T16:33:00Z">
              <w:r>
                <w:rPr>
                  <w:sz w:val="18"/>
                  <w:szCs w:val="18"/>
                </w:rPr>
                <w:t>2.79</w:t>
              </w:r>
            </w:ins>
          </w:p>
          <w:p w14:paraId="7327EB95" w14:textId="539BD286"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9B3721">
              <w:rPr>
                <w:sz w:val="18"/>
                <w:szCs w:val="18"/>
              </w:rPr>
              <w:t>[2.0</w:t>
            </w:r>
            <w:ins w:id="412" w:author="Gu, Xuelin" w:date="2021-03-11T16:33:00Z">
              <w:r>
                <w:rPr>
                  <w:sz w:val="18"/>
                  <w:szCs w:val="18"/>
                </w:rPr>
                <w:t>8</w:t>
              </w:r>
            </w:ins>
            <w:del w:id="413" w:author="Gu, Xuelin" w:date="2021-03-11T16:33:00Z">
              <w:r w:rsidRPr="009B3721" w:rsidDel="00990652">
                <w:rPr>
                  <w:sz w:val="18"/>
                  <w:szCs w:val="18"/>
                </w:rPr>
                <w:delText>5</w:delText>
              </w:r>
            </w:del>
            <w:r w:rsidRPr="009B3721">
              <w:rPr>
                <w:sz w:val="18"/>
                <w:szCs w:val="18"/>
              </w:rPr>
              <w:t xml:space="preserve">, </w:t>
            </w:r>
            <w:del w:id="414" w:author="Gu, Xuelin" w:date="2021-03-11T16:33:00Z">
              <w:r w:rsidRPr="009B3721" w:rsidDel="00990652">
                <w:rPr>
                  <w:sz w:val="18"/>
                  <w:szCs w:val="18"/>
                </w:rPr>
                <w:delText>2</w:delText>
              </w:r>
            </w:del>
            <w:ins w:id="415" w:author="Gu, Xuelin" w:date="2021-03-11T16:33:00Z">
              <w:r>
                <w:rPr>
                  <w:sz w:val="18"/>
                  <w:szCs w:val="18"/>
                </w:rPr>
                <w:t>3.50</w:t>
              </w:r>
            </w:ins>
            <w:del w:id="416" w:author="Gu, Xuelin" w:date="2021-03-11T16:33:00Z">
              <w:r w:rsidRPr="009B3721" w:rsidDel="00990652">
                <w:rPr>
                  <w:sz w:val="18"/>
                  <w:szCs w:val="18"/>
                </w:rPr>
                <w:delText>.11</w:delText>
              </w:r>
            </w:del>
            <w:r w:rsidRPr="009B3721">
              <w:rPr>
                <w:sz w:val="18"/>
                <w:szCs w:val="18"/>
              </w:rPr>
              <w:t>]</w:t>
            </w:r>
          </w:p>
        </w:tc>
        <w:tc>
          <w:tcPr>
            <w:tcW w:w="1161" w:type="pct"/>
            <w:shd w:val="clear" w:color="auto" w:fill="auto"/>
            <w:vAlign w:val="center"/>
            <w:tcPrChange w:id="417" w:author="Gu, Xuelin" w:date="2021-03-11T17:05:00Z">
              <w:tcPr>
                <w:tcW w:w="685" w:type="pct"/>
                <w:shd w:val="clear" w:color="auto" w:fill="auto"/>
                <w:vAlign w:val="center"/>
              </w:tcPr>
            </w:tcPrChange>
          </w:tcPr>
          <w:p w14:paraId="65889432" w14:textId="221F8944"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418" w:author="Gu, Xuelin" w:date="2021-03-11T16:58:00Z"/>
                <w:sz w:val="18"/>
                <w:szCs w:val="18"/>
              </w:rPr>
            </w:pPr>
            <w:ins w:id="419" w:author="Gu, Xuelin" w:date="2021-03-11T16:58:00Z">
              <w:r>
                <w:rPr>
                  <w:sz w:val="18"/>
                  <w:szCs w:val="18"/>
                </w:rPr>
                <w:t>1.13</w:t>
              </w:r>
            </w:ins>
          </w:p>
          <w:p w14:paraId="0A4928FE" w14:textId="58C7EEBB" w:rsidR="007B7E99" w:rsidRPr="009B3721" w:rsidDel="004613DD"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del w:id="420" w:author="Gu, Xuelin" w:date="2021-03-11T16:42:00Z"/>
                <w:sz w:val="18"/>
                <w:szCs w:val="18"/>
              </w:rPr>
            </w:pPr>
            <w:ins w:id="421" w:author="Gu, Xuelin" w:date="2021-03-11T16:58:00Z">
              <w:r w:rsidRPr="009B3721">
                <w:rPr>
                  <w:sz w:val="18"/>
                  <w:szCs w:val="18"/>
                </w:rPr>
                <w:t>[</w:t>
              </w:r>
            </w:ins>
            <w:ins w:id="422" w:author="Gu, Xuelin" w:date="2021-03-11T17:03:00Z">
              <w:r>
                <w:rPr>
                  <w:sz w:val="18"/>
                  <w:szCs w:val="18"/>
                </w:rPr>
                <w:t>0.47</w:t>
              </w:r>
            </w:ins>
            <w:ins w:id="423" w:author="Gu, Xuelin" w:date="2021-03-11T16:58:00Z">
              <w:r w:rsidRPr="009B3721">
                <w:rPr>
                  <w:sz w:val="18"/>
                  <w:szCs w:val="18"/>
                </w:rPr>
                <w:t>,</w:t>
              </w:r>
            </w:ins>
            <w:ins w:id="424" w:author="Gu, Xuelin" w:date="2021-03-11T17:03:00Z">
              <w:r>
                <w:rPr>
                  <w:sz w:val="18"/>
                  <w:szCs w:val="18"/>
                </w:rPr>
                <w:t xml:space="preserve"> 2.84</w:t>
              </w:r>
            </w:ins>
            <w:ins w:id="425" w:author="Gu, Xuelin" w:date="2021-03-11T16:58:00Z">
              <w:r w:rsidRPr="009B3721">
                <w:rPr>
                  <w:sz w:val="18"/>
                  <w:szCs w:val="18"/>
                </w:rPr>
                <w:t>]</w:t>
              </w:r>
            </w:ins>
            <w:del w:id="426" w:author="Gu, Xuelin" w:date="2021-03-11T16:42:00Z">
              <w:r w:rsidRPr="009B3721" w:rsidDel="004613DD">
                <w:rPr>
                  <w:sz w:val="18"/>
                  <w:szCs w:val="18"/>
                </w:rPr>
                <w:delText>4.09</w:delText>
              </w:r>
            </w:del>
          </w:p>
          <w:p w14:paraId="5D85B08F" w14:textId="5C6B0C9C"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del w:id="427" w:author="Gu, Xuelin" w:date="2021-03-11T16:42:00Z">
              <w:r w:rsidRPr="009B3721" w:rsidDel="004613DD">
                <w:rPr>
                  <w:sz w:val="18"/>
                  <w:szCs w:val="18"/>
                </w:rPr>
                <w:delText>[3.99, 4.20]</w:delText>
              </w:r>
            </w:del>
          </w:p>
        </w:tc>
      </w:tr>
      <w:tr w:rsidR="007B7E99" w:rsidRPr="009B3721" w14:paraId="43E567A2" w14:textId="37481125" w:rsidTr="007B7E99">
        <w:trPr>
          <w:cnfStyle w:val="000000100000" w:firstRow="0" w:lastRow="0" w:firstColumn="0" w:lastColumn="0" w:oddVBand="0" w:evenVBand="0" w:oddHBand="1" w:evenHBand="0" w:firstRowFirstColumn="0" w:firstRowLastColumn="0" w:lastRowFirstColumn="0" w:lastRowLastColumn="0"/>
          <w:trHeight w:hRule="exact" w:val="720"/>
          <w:jc w:val="center"/>
          <w:trPrChange w:id="428"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429" w:author="Gu, Xuelin" w:date="2021-03-11T17:05:00Z">
              <w:tcPr>
                <w:tcW w:w="567" w:type="pct"/>
                <w:vMerge/>
                <w:vAlign w:val="center"/>
              </w:tcPr>
            </w:tcPrChange>
          </w:tcPr>
          <w:p w14:paraId="642229A9" w14:textId="77777777" w:rsidR="007B7E99" w:rsidRPr="009B3721" w:rsidRDefault="007B7E99" w:rsidP="007B7E99">
            <w:pPr>
              <w:spacing w:line="240" w:lineRule="auto"/>
              <w:contextualSpacing/>
              <w:jc w:val="center"/>
              <w:cnfStyle w:val="001000100000" w:firstRow="0" w:lastRow="0" w:firstColumn="1" w:lastColumn="0" w:oddVBand="0" w:evenVBand="0" w:oddHBand="1" w:evenHBand="0" w:firstRowFirstColumn="0" w:firstRowLastColumn="0" w:lastRowFirstColumn="0" w:lastRowLastColumn="0"/>
              <w:rPr>
                <w:sz w:val="18"/>
                <w:szCs w:val="18"/>
              </w:rPr>
            </w:pPr>
          </w:p>
        </w:tc>
        <w:tc>
          <w:tcPr>
            <w:tcW w:w="1751" w:type="pct"/>
            <w:vAlign w:val="center"/>
            <w:tcPrChange w:id="430" w:author="Gu, Xuelin" w:date="2021-03-11T17:05:00Z">
              <w:tcPr>
                <w:tcW w:w="1035" w:type="pct"/>
                <w:vAlign w:val="center"/>
              </w:tcPr>
            </w:tcPrChange>
          </w:tcPr>
          <w:p w14:paraId="0DA51D8D" w14:textId="7777777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B3721">
              <w:rPr>
                <w:b/>
                <w:bCs/>
                <w:sz w:val="18"/>
                <w:szCs w:val="18"/>
              </w:rPr>
              <w:t>Lockdown 2.0</w:t>
            </w:r>
          </w:p>
          <w:p w14:paraId="126B65F2" w14:textId="7777777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i/>
                <w:iCs/>
                <w:sz w:val="18"/>
                <w:szCs w:val="18"/>
              </w:rPr>
            </w:pPr>
            <w:r w:rsidRPr="009B3721">
              <w:rPr>
                <w:b/>
                <w:bCs/>
                <w:i/>
                <w:iCs/>
                <w:sz w:val="18"/>
                <w:szCs w:val="18"/>
              </w:rPr>
              <w:t>(April 15 – May 3)</w:t>
            </w:r>
          </w:p>
        </w:tc>
        <w:tc>
          <w:tcPr>
            <w:tcW w:w="1133" w:type="pct"/>
            <w:vAlign w:val="center"/>
            <w:tcPrChange w:id="431" w:author="Gu, Xuelin" w:date="2021-03-11T17:05:00Z">
              <w:tcPr>
                <w:tcW w:w="672" w:type="pct"/>
                <w:gridSpan w:val="2"/>
                <w:vAlign w:val="center"/>
              </w:tcPr>
            </w:tcPrChange>
          </w:tcPr>
          <w:p w14:paraId="0D9DC399" w14:textId="06211126"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del w:id="432" w:author="Gu, Xuelin" w:date="2021-03-11T16:33:00Z">
              <w:r w:rsidRPr="009B3721" w:rsidDel="00990652">
                <w:rPr>
                  <w:sz w:val="18"/>
                  <w:szCs w:val="18"/>
                </w:rPr>
                <w:delText>1.42</w:delText>
              </w:r>
            </w:del>
            <w:ins w:id="433" w:author="Gu, Xuelin" w:date="2021-03-11T16:33:00Z">
              <w:r>
                <w:rPr>
                  <w:sz w:val="18"/>
                  <w:szCs w:val="18"/>
                </w:rPr>
                <w:t>0.77</w:t>
              </w:r>
            </w:ins>
          </w:p>
          <w:p w14:paraId="1CCD5E67" w14:textId="3694D78A"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B3721">
              <w:rPr>
                <w:sz w:val="18"/>
                <w:szCs w:val="18"/>
              </w:rPr>
              <w:t>[</w:t>
            </w:r>
            <w:del w:id="434" w:author="Gu, Xuelin" w:date="2021-03-11T16:33:00Z">
              <w:r w:rsidRPr="009B3721" w:rsidDel="00990652">
                <w:rPr>
                  <w:sz w:val="18"/>
                  <w:szCs w:val="18"/>
                </w:rPr>
                <w:delText>1.40</w:delText>
              </w:r>
            </w:del>
            <w:ins w:id="435" w:author="Gu, Xuelin" w:date="2021-03-11T16:33:00Z">
              <w:r>
                <w:rPr>
                  <w:sz w:val="18"/>
                  <w:szCs w:val="18"/>
                </w:rPr>
                <w:t>0.63</w:t>
              </w:r>
            </w:ins>
            <w:r w:rsidRPr="009B3721">
              <w:rPr>
                <w:sz w:val="18"/>
                <w:szCs w:val="18"/>
              </w:rPr>
              <w:t>, 1.</w:t>
            </w:r>
            <w:ins w:id="436" w:author="Gu, Xuelin" w:date="2021-03-11T16:33:00Z">
              <w:r>
                <w:rPr>
                  <w:sz w:val="18"/>
                  <w:szCs w:val="18"/>
                </w:rPr>
                <w:t>07</w:t>
              </w:r>
            </w:ins>
            <w:del w:id="437" w:author="Gu, Xuelin" w:date="2021-03-11T16:33:00Z">
              <w:r w:rsidRPr="009B3721" w:rsidDel="00990652">
                <w:rPr>
                  <w:sz w:val="18"/>
                  <w:szCs w:val="18"/>
                </w:rPr>
                <w:delText>44</w:delText>
              </w:r>
            </w:del>
            <w:r w:rsidRPr="009B3721">
              <w:rPr>
                <w:sz w:val="18"/>
                <w:szCs w:val="18"/>
              </w:rPr>
              <w:t>]</w:t>
            </w:r>
          </w:p>
        </w:tc>
        <w:tc>
          <w:tcPr>
            <w:tcW w:w="1161" w:type="pct"/>
            <w:vAlign w:val="center"/>
            <w:tcPrChange w:id="438" w:author="Gu, Xuelin" w:date="2021-03-11T17:05:00Z">
              <w:tcPr>
                <w:tcW w:w="685" w:type="pct"/>
                <w:vAlign w:val="center"/>
              </w:tcPr>
            </w:tcPrChange>
          </w:tcPr>
          <w:p w14:paraId="4E84BC71" w14:textId="185C0BED"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439" w:author="Gu, Xuelin" w:date="2021-03-11T16:58:00Z"/>
                <w:sz w:val="18"/>
                <w:szCs w:val="18"/>
              </w:rPr>
            </w:pPr>
            <w:ins w:id="440" w:author="Gu, Xuelin" w:date="2021-03-11T17:00:00Z">
              <w:r>
                <w:rPr>
                  <w:sz w:val="18"/>
                  <w:szCs w:val="18"/>
                </w:rPr>
                <w:t>0.98</w:t>
              </w:r>
            </w:ins>
          </w:p>
          <w:p w14:paraId="5DA288F0" w14:textId="30F9988B" w:rsidR="007B7E99" w:rsidRPr="009B3721" w:rsidDel="004613DD"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del w:id="441" w:author="Gu, Xuelin" w:date="2021-03-11T16:42:00Z"/>
                <w:sz w:val="18"/>
                <w:szCs w:val="18"/>
              </w:rPr>
            </w:pPr>
            <w:ins w:id="442" w:author="Gu, Xuelin" w:date="2021-03-11T16:58:00Z">
              <w:r w:rsidRPr="009B3721">
                <w:rPr>
                  <w:sz w:val="18"/>
                  <w:szCs w:val="18"/>
                </w:rPr>
                <w:t>[</w:t>
              </w:r>
              <w:r>
                <w:rPr>
                  <w:sz w:val="18"/>
                  <w:szCs w:val="18"/>
                </w:rPr>
                <w:t>0.</w:t>
              </w:r>
            </w:ins>
            <w:ins w:id="443" w:author="Gu, Xuelin" w:date="2021-03-11T17:03:00Z">
              <w:r>
                <w:rPr>
                  <w:sz w:val="18"/>
                  <w:szCs w:val="18"/>
                </w:rPr>
                <w:t>23</w:t>
              </w:r>
            </w:ins>
            <w:ins w:id="444" w:author="Gu, Xuelin" w:date="2021-03-11T16:58:00Z">
              <w:r w:rsidRPr="009B3721">
                <w:rPr>
                  <w:sz w:val="18"/>
                  <w:szCs w:val="18"/>
                </w:rPr>
                <w:t xml:space="preserve">, </w:t>
              </w:r>
            </w:ins>
            <w:ins w:id="445" w:author="Gu, Xuelin" w:date="2021-03-11T17:03:00Z">
              <w:r>
                <w:rPr>
                  <w:sz w:val="18"/>
                  <w:szCs w:val="18"/>
                </w:rPr>
                <w:t>3.32</w:t>
              </w:r>
            </w:ins>
            <w:ins w:id="446" w:author="Gu, Xuelin" w:date="2021-03-11T16:58:00Z">
              <w:r w:rsidRPr="009B3721">
                <w:rPr>
                  <w:sz w:val="18"/>
                  <w:szCs w:val="18"/>
                </w:rPr>
                <w:t>]</w:t>
              </w:r>
            </w:ins>
            <w:del w:id="447" w:author="Gu, Xuelin" w:date="2021-03-11T16:42:00Z">
              <w:r w:rsidRPr="009B3721" w:rsidDel="004613DD">
                <w:rPr>
                  <w:sz w:val="18"/>
                  <w:szCs w:val="18"/>
                </w:rPr>
                <w:delText>2.40</w:delText>
              </w:r>
            </w:del>
          </w:p>
          <w:p w14:paraId="0DAB5D6D" w14:textId="5CFB5FCA"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del w:id="448" w:author="Gu, Xuelin" w:date="2021-03-11T16:42:00Z">
              <w:r w:rsidRPr="009B3721" w:rsidDel="004613DD">
                <w:rPr>
                  <w:sz w:val="18"/>
                  <w:szCs w:val="18"/>
                </w:rPr>
                <w:delText>[2.37, 2.45]</w:delText>
              </w:r>
            </w:del>
          </w:p>
        </w:tc>
      </w:tr>
      <w:tr w:rsidR="007B7E99" w:rsidRPr="009B3721" w14:paraId="38E18DA2" w14:textId="763FED53" w:rsidTr="007B7E99">
        <w:trPr>
          <w:trHeight w:hRule="exact" w:val="720"/>
          <w:jc w:val="center"/>
          <w:trPrChange w:id="449"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450" w:author="Gu, Xuelin" w:date="2021-03-11T17:05:00Z">
              <w:tcPr>
                <w:tcW w:w="567" w:type="pct"/>
                <w:vMerge/>
                <w:vAlign w:val="center"/>
              </w:tcPr>
            </w:tcPrChange>
          </w:tcPr>
          <w:p w14:paraId="52C58EC3" w14:textId="77777777" w:rsidR="007B7E99" w:rsidRPr="009B3721" w:rsidRDefault="007B7E99" w:rsidP="007B7E99">
            <w:pPr>
              <w:spacing w:line="240" w:lineRule="auto"/>
              <w:contextualSpacing/>
              <w:jc w:val="center"/>
              <w:rPr>
                <w:sz w:val="18"/>
                <w:szCs w:val="18"/>
              </w:rPr>
            </w:pPr>
          </w:p>
        </w:tc>
        <w:tc>
          <w:tcPr>
            <w:tcW w:w="1751" w:type="pct"/>
            <w:vAlign w:val="center"/>
            <w:tcPrChange w:id="451" w:author="Gu, Xuelin" w:date="2021-03-11T17:05:00Z">
              <w:tcPr>
                <w:tcW w:w="1035" w:type="pct"/>
                <w:vAlign w:val="center"/>
              </w:tcPr>
            </w:tcPrChange>
          </w:tcPr>
          <w:p w14:paraId="0002B1AD" w14:textId="77777777"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9B3721">
              <w:rPr>
                <w:b/>
                <w:bCs/>
                <w:sz w:val="18"/>
                <w:szCs w:val="18"/>
              </w:rPr>
              <w:t>Lockdown 3.0</w:t>
            </w:r>
          </w:p>
          <w:p w14:paraId="0266DD5E" w14:textId="77777777"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9B3721">
              <w:rPr>
                <w:b/>
                <w:bCs/>
                <w:i/>
                <w:iCs/>
                <w:sz w:val="18"/>
                <w:szCs w:val="18"/>
              </w:rPr>
              <w:t>(May 4 – May 17)</w:t>
            </w:r>
          </w:p>
        </w:tc>
        <w:tc>
          <w:tcPr>
            <w:tcW w:w="1133" w:type="pct"/>
            <w:shd w:val="clear" w:color="auto" w:fill="FFFFFF" w:themeFill="background1"/>
            <w:vAlign w:val="center"/>
            <w:tcPrChange w:id="452" w:author="Gu, Xuelin" w:date="2021-03-11T17:05:00Z">
              <w:tcPr>
                <w:tcW w:w="672" w:type="pct"/>
                <w:gridSpan w:val="2"/>
                <w:shd w:val="clear" w:color="auto" w:fill="FFFFFF" w:themeFill="background1"/>
                <w:vAlign w:val="center"/>
              </w:tcPr>
            </w:tcPrChange>
          </w:tcPr>
          <w:p w14:paraId="306C3F9E" w14:textId="6455D61B"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9B3721">
              <w:rPr>
                <w:sz w:val="18"/>
                <w:szCs w:val="18"/>
              </w:rPr>
              <w:t>1.</w:t>
            </w:r>
            <w:ins w:id="453" w:author="Gu, Xuelin" w:date="2021-03-11T16:34:00Z">
              <w:r>
                <w:rPr>
                  <w:sz w:val="18"/>
                  <w:szCs w:val="18"/>
                </w:rPr>
                <w:t>28</w:t>
              </w:r>
            </w:ins>
            <w:del w:id="454" w:author="Gu, Xuelin" w:date="2021-03-11T16:34:00Z">
              <w:r w:rsidRPr="009B3721" w:rsidDel="00990652">
                <w:rPr>
                  <w:sz w:val="18"/>
                  <w:szCs w:val="18"/>
                </w:rPr>
                <w:delText>24</w:delText>
              </w:r>
            </w:del>
          </w:p>
          <w:p w14:paraId="0E95C627" w14:textId="089B4275"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9B3721">
              <w:rPr>
                <w:sz w:val="18"/>
                <w:szCs w:val="18"/>
              </w:rPr>
              <w:t>[1.</w:t>
            </w:r>
            <w:ins w:id="455" w:author="Gu, Xuelin" w:date="2021-03-11T16:34:00Z">
              <w:r>
                <w:rPr>
                  <w:sz w:val="18"/>
                  <w:szCs w:val="18"/>
                </w:rPr>
                <w:t>11</w:t>
              </w:r>
            </w:ins>
            <w:del w:id="456" w:author="Gu, Xuelin" w:date="2021-03-11T16:34:00Z">
              <w:r w:rsidRPr="009B3721" w:rsidDel="00990652">
                <w:rPr>
                  <w:sz w:val="18"/>
                  <w:szCs w:val="18"/>
                </w:rPr>
                <w:delText>23</w:delText>
              </w:r>
            </w:del>
            <w:r w:rsidRPr="009B3721">
              <w:rPr>
                <w:sz w:val="18"/>
                <w:szCs w:val="18"/>
              </w:rPr>
              <w:t>, 1.</w:t>
            </w:r>
            <w:ins w:id="457" w:author="Gu, Xuelin" w:date="2021-03-11T16:34:00Z">
              <w:r>
                <w:rPr>
                  <w:sz w:val="18"/>
                  <w:szCs w:val="18"/>
                </w:rPr>
                <w:t>71</w:t>
              </w:r>
            </w:ins>
            <w:del w:id="458" w:author="Gu, Xuelin" w:date="2021-03-11T16:34:00Z">
              <w:r w:rsidRPr="009B3721" w:rsidDel="00990652">
                <w:rPr>
                  <w:sz w:val="18"/>
                  <w:szCs w:val="18"/>
                </w:rPr>
                <w:delText>26</w:delText>
              </w:r>
            </w:del>
            <w:r w:rsidRPr="009B3721">
              <w:rPr>
                <w:sz w:val="18"/>
                <w:szCs w:val="18"/>
              </w:rPr>
              <w:t>]</w:t>
            </w:r>
          </w:p>
        </w:tc>
        <w:tc>
          <w:tcPr>
            <w:tcW w:w="1161" w:type="pct"/>
            <w:shd w:val="clear" w:color="auto" w:fill="auto"/>
            <w:vAlign w:val="center"/>
            <w:tcPrChange w:id="459" w:author="Gu, Xuelin" w:date="2021-03-11T17:05:00Z">
              <w:tcPr>
                <w:tcW w:w="685" w:type="pct"/>
                <w:shd w:val="clear" w:color="auto" w:fill="auto"/>
                <w:vAlign w:val="center"/>
              </w:tcPr>
            </w:tcPrChange>
          </w:tcPr>
          <w:p w14:paraId="23F77686" w14:textId="61B517FE"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460" w:author="Gu, Xuelin" w:date="2021-03-11T16:58:00Z"/>
                <w:sz w:val="18"/>
                <w:szCs w:val="18"/>
              </w:rPr>
            </w:pPr>
            <w:ins w:id="461" w:author="Gu, Xuelin" w:date="2021-03-11T17:00:00Z">
              <w:r>
                <w:rPr>
                  <w:sz w:val="18"/>
                  <w:szCs w:val="18"/>
                </w:rPr>
                <w:t>4.22</w:t>
              </w:r>
            </w:ins>
          </w:p>
          <w:p w14:paraId="27FC1D4B" w14:textId="3D3ED6B7" w:rsidR="007B7E99" w:rsidRPr="009B3721" w:rsidDel="004613DD"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del w:id="462" w:author="Gu, Xuelin" w:date="2021-03-11T16:42:00Z"/>
                <w:sz w:val="18"/>
                <w:szCs w:val="18"/>
              </w:rPr>
            </w:pPr>
            <w:ins w:id="463" w:author="Gu, Xuelin" w:date="2021-03-11T16:58:00Z">
              <w:r w:rsidRPr="009B3721">
                <w:rPr>
                  <w:sz w:val="18"/>
                  <w:szCs w:val="18"/>
                </w:rPr>
                <w:t>[1</w:t>
              </w:r>
            </w:ins>
            <w:ins w:id="464" w:author="Gu, Xuelin" w:date="2021-03-11T17:03:00Z">
              <w:r>
                <w:rPr>
                  <w:sz w:val="18"/>
                  <w:szCs w:val="18"/>
                </w:rPr>
                <w:t>.71</w:t>
              </w:r>
            </w:ins>
            <w:ins w:id="465" w:author="Gu, Xuelin" w:date="2021-03-11T16:58:00Z">
              <w:r w:rsidRPr="009B3721">
                <w:rPr>
                  <w:sz w:val="18"/>
                  <w:szCs w:val="18"/>
                </w:rPr>
                <w:t>, 1</w:t>
              </w:r>
            </w:ins>
            <w:ins w:id="466" w:author="Gu, Xuelin" w:date="2021-03-11T17:03:00Z">
              <w:r>
                <w:rPr>
                  <w:sz w:val="18"/>
                  <w:szCs w:val="18"/>
                </w:rPr>
                <w:t>3</w:t>
              </w:r>
            </w:ins>
            <w:ins w:id="467" w:author="Gu, Xuelin" w:date="2021-03-11T16:58:00Z">
              <w:r w:rsidRPr="009B3721">
                <w:rPr>
                  <w:sz w:val="18"/>
                  <w:szCs w:val="18"/>
                </w:rPr>
                <w:t>.</w:t>
              </w:r>
            </w:ins>
            <w:ins w:id="468" w:author="Gu, Xuelin" w:date="2021-03-11T17:03:00Z">
              <w:r>
                <w:rPr>
                  <w:sz w:val="18"/>
                  <w:szCs w:val="18"/>
                </w:rPr>
                <w:t>12</w:t>
              </w:r>
            </w:ins>
            <w:ins w:id="469" w:author="Gu, Xuelin" w:date="2021-03-11T16:58:00Z">
              <w:r w:rsidRPr="009B3721">
                <w:rPr>
                  <w:sz w:val="18"/>
                  <w:szCs w:val="18"/>
                </w:rPr>
                <w:t>]</w:t>
              </w:r>
            </w:ins>
            <w:del w:id="470" w:author="Gu, Xuelin" w:date="2021-03-11T16:42:00Z">
              <w:r w:rsidRPr="009B3721" w:rsidDel="004613DD">
                <w:rPr>
                  <w:sz w:val="18"/>
                  <w:szCs w:val="18"/>
                </w:rPr>
                <w:delText>1.78</w:delText>
              </w:r>
            </w:del>
          </w:p>
          <w:p w14:paraId="22DF7D3E" w14:textId="79C0E777"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sz w:val="18"/>
                <w:szCs w:val="18"/>
              </w:rPr>
            </w:pPr>
            <w:del w:id="471" w:author="Gu, Xuelin" w:date="2021-03-11T16:42:00Z">
              <w:r w:rsidRPr="009B3721" w:rsidDel="004613DD">
                <w:rPr>
                  <w:sz w:val="18"/>
                  <w:szCs w:val="18"/>
                </w:rPr>
                <w:delText>[1.75, 1.83]</w:delText>
              </w:r>
            </w:del>
          </w:p>
        </w:tc>
      </w:tr>
      <w:tr w:rsidR="007B7E99" w:rsidRPr="009B3721" w14:paraId="4C9C76F6" w14:textId="18642B53" w:rsidTr="007B7E99">
        <w:trPr>
          <w:cnfStyle w:val="000000100000" w:firstRow="0" w:lastRow="0" w:firstColumn="0" w:lastColumn="0" w:oddVBand="0" w:evenVBand="0" w:oddHBand="1" w:evenHBand="0" w:firstRowFirstColumn="0" w:firstRowLastColumn="0" w:lastRowFirstColumn="0" w:lastRowLastColumn="0"/>
          <w:trHeight w:hRule="exact" w:val="720"/>
          <w:jc w:val="center"/>
          <w:trPrChange w:id="472"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473" w:author="Gu, Xuelin" w:date="2021-03-11T17:05:00Z">
              <w:tcPr>
                <w:tcW w:w="567" w:type="pct"/>
                <w:vMerge/>
                <w:vAlign w:val="center"/>
              </w:tcPr>
            </w:tcPrChange>
          </w:tcPr>
          <w:p w14:paraId="400342FD" w14:textId="77777777" w:rsidR="007B7E99" w:rsidRPr="009B3721" w:rsidRDefault="007B7E99" w:rsidP="007B7E99">
            <w:pPr>
              <w:spacing w:line="240" w:lineRule="auto"/>
              <w:contextualSpacing/>
              <w:jc w:val="center"/>
              <w:cnfStyle w:val="001000100000" w:firstRow="0" w:lastRow="0" w:firstColumn="1" w:lastColumn="0" w:oddVBand="0" w:evenVBand="0" w:oddHBand="1" w:evenHBand="0" w:firstRowFirstColumn="0" w:firstRowLastColumn="0" w:lastRowFirstColumn="0" w:lastRowLastColumn="0"/>
              <w:rPr>
                <w:sz w:val="18"/>
                <w:szCs w:val="18"/>
              </w:rPr>
            </w:pPr>
          </w:p>
        </w:tc>
        <w:tc>
          <w:tcPr>
            <w:tcW w:w="1751" w:type="pct"/>
            <w:vAlign w:val="center"/>
            <w:tcPrChange w:id="474" w:author="Gu, Xuelin" w:date="2021-03-11T17:05:00Z">
              <w:tcPr>
                <w:tcW w:w="1035" w:type="pct"/>
                <w:vAlign w:val="center"/>
              </w:tcPr>
            </w:tcPrChange>
          </w:tcPr>
          <w:p w14:paraId="582DB428" w14:textId="7777777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B3721">
              <w:rPr>
                <w:b/>
                <w:bCs/>
                <w:sz w:val="18"/>
                <w:szCs w:val="18"/>
              </w:rPr>
              <w:t>Lockdown 4.0</w:t>
            </w:r>
          </w:p>
          <w:p w14:paraId="6C6550F9" w14:textId="7777777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b/>
                <w:bCs/>
                <w:i/>
                <w:iCs/>
                <w:sz w:val="18"/>
                <w:szCs w:val="18"/>
              </w:rPr>
            </w:pPr>
            <w:r w:rsidRPr="009B3721">
              <w:rPr>
                <w:b/>
                <w:bCs/>
                <w:i/>
                <w:iCs/>
                <w:sz w:val="18"/>
                <w:szCs w:val="18"/>
              </w:rPr>
              <w:t>(May 18 – May 31)</w:t>
            </w:r>
          </w:p>
        </w:tc>
        <w:tc>
          <w:tcPr>
            <w:tcW w:w="1133" w:type="pct"/>
            <w:vAlign w:val="center"/>
            <w:tcPrChange w:id="475" w:author="Gu, Xuelin" w:date="2021-03-11T17:05:00Z">
              <w:tcPr>
                <w:tcW w:w="672" w:type="pct"/>
                <w:gridSpan w:val="2"/>
                <w:vAlign w:val="center"/>
              </w:tcPr>
            </w:tcPrChange>
          </w:tcPr>
          <w:p w14:paraId="41242219" w14:textId="66414961"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B3721">
              <w:rPr>
                <w:sz w:val="18"/>
                <w:szCs w:val="18"/>
              </w:rPr>
              <w:t>1.</w:t>
            </w:r>
            <w:ins w:id="476" w:author="Gu, Xuelin" w:date="2021-03-11T16:34:00Z">
              <w:r>
                <w:rPr>
                  <w:sz w:val="18"/>
                  <w:szCs w:val="18"/>
                </w:rPr>
                <w:t>40</w:t>
              </w:r>
            </w:ins>
            <w:del w:id="477" w:author="Gu, Xuelin" w:date="2021-03-11T16:34:00Z">
              <w:r w:rsidRPr="009B3721" w:rsidDel="00990652">
                <w:rPr>
                  <w:sz w:val="18"/>
                  <w:szCs w:val="18"/>
                </w:rPr>
                <w:delText>28</w:delText>
              </w:r>
            </w:del>
          </w:p>
          <w:p w14:paraId="4C9BA916" w14:textId="4E1AC469"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r w:rsidRPr="009B3721">
              <w:rPr>
                <w:sz w:val="18"/>
                <w:szCs w:val="18"/>
              </w:rPr>
              <w:t>[1.</w:t>
            </w:r>
            <w:ins w:id="478" w:author="Gu, Xuelin" w:date="2021-03-11T16:34:00Z">
              <w:r>
                <w:rPr>
                  <w:sz w:val="18"/>
                  <w:szCs w:val="18"/>
                </w:rPr>
                <w:t>15</w:t>
              </w:r>
            </w:ins>
            <w:del w:id="479" w:author="Gu, Xuelin" w:date="2021-03-11T16:34:00Z">
              <w:r w:rsidRPr="009B3721" w:rsidDel="00990652">
                <w:rPr>
                  <w:sz w:val="18"/>
                  <w:szCs w:val="18"/>
                </w:rPr>
                <w:delText>27</w:delText>
              </w:r>
            </w:del>
            <w:r w:rsidRPr="009B3721">
              <w:rPr>
                <w:sz w:val="18"/>
                <w:szCs w:val="18"/>
              </w:rPr>
              <w:t>, 1.</w:t>
            </w:r>
            <w:ins w:id="480" w:author="Gu, Xuelin" w:date="2021-03-11T16:34:00Z">
              <w:r>
                <w:rPr>
                  <w:sz w:val="18"/>
                  <w:szCs w:val="18"/>
                </w:rPr>
                <w:t>84</w:t>
              </w:r>
            </w:ins>
            <w:del w:id="481" w:author="Gu, Xuelin" w:date="2021-03-11T16:34:00Z">
              <w:r w:rsidRPr="009B3721" w:rsidDel="00990652">
                <w:rPr>
                  <w:sz w:val="18"/>
                  <w:szCs w:val="18"/>
                </w:rPr>
                <w:delText>29</w:delText>
              </w:r>
            </w:del>
            <w:r w:rsidRPr="009B3721">
              <w:rPr>
                <w:sz w:val="18"/>
                <w:szCs w:val="18"/>
              </w:rPr>
              <w:t>]</w:t>
            </w:r>
          </w:p>
        </w:tc>
        <w:tc>
          <w:tcPr>
            <w:tcW w:w="1161" w:type="pct"/>
            <w:vAlign w:val="center"/>
            <w:tcPrChange w:id="482" w:author="Gu, Xuelin" w:date="2021-03-11T17:05:00Z">
              <w:tcPr>
                <w:tcW w:w="685" w:type="pct"/>
                <w:vAlign w:val="center"/>
              </w:tcPr>
            </w:tcPrChange>
          </w:tcPr>
          <w:p w14:paraId="1F06EC4B" w14:textId="24EC357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483" w:author="Gu, Xuelin" w:date="2021-03-11T16:58:00Z"/>
                <w:sz w:val="18"/>
                <w:szCs w:val="18"/>
              </w:rPr>
            </w:pPr>
            <w:ins w:id="484" w:author="Gu, Xuelin" w:date="2021-03-11T17:00:00Z">
              <w:r>
                <w:rPr>
                  <w:sz w:val="18"/>
                  <w:szCs w:val="18"/>
                </w:rPr>
                <w:t>3.80</w:t>
              </w:r>
            </w:ins>
          </w:p>
          <w:p w14:paraId="3E217305" w14:textId="22E0B3AA" w:rsidR="007B7E99" w:rsidRPr="009B3721" w:rsidDel="004613DD"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del w:id="485" w:author="Gu, Xuelin" w:date="2021-03-11T16:42:00Z"/>
                <w:sz w:val="18"/>
                <w:szCs w:val="18"/>
              </w:rPr>
            </w:pPr>
            <w:ins w:id="486" w:author="Gu, Xuelin" w:date="2021-03-11T16:58:00Z">
              <w:r w:rsidRPr="009B3721">
                <w:rPr>
                  <w:sz w:val="18"/>
                  <w:szCs w:val="18"/>
                </w:rPr>
                <w:t>[</w:t>
              </w:r>
            </w:ins>
            <w:ins w:id="487" w:author="Gu, Xuelin" w:date="2021-03-11T17:03:00Z">
              <w:r>
                <w:rPr>
                  <w:sz w:val="18"/>
                  <w:szCs w:val="18"/>
                </w:rPr>
                <w:t>0.80</w:t>
              </w:r>
            </w:ins>
            <w:ins w:id="488" w:author="Gu, Xuelin" w:date="2021-03-11T16:58:00Z">
              <w:r w:rsidRPr="009B3721">
                <w:rPr>
                  <w:sz w:val="18"/>
                  <w:szCs w:val="18"/>
                </w:rPr>
                <w:t xml:space="preserve">, </w:t>
              </w:r>
            </w:ins>
            <w:ins w:id="489" w:author="Gu, Xuelin" w:date="2021-03-11T17:02:00Z">
              <w:r>
                <w:rPr>
                  <w:sz w:val="18"/>
                  <w:szCs w:val="18"/>
                </w:rPr>
                <w:t>14.30</w:t>
              </w:r>
            </w:ins>
            <w:ins w:id="490" w:author="Gu, Xuelin" w:date="2021-03-11T16:58:00Z">
              <w:r w:rsidRPr="009B3721">
                <w:rPr>
                  <w:sz w:val="18"/>
                  <w:szCs w:val="18"/>
                </w:rPr>
                <w:t>]</w:t>
              </w:r>
            </w:ins>
            <w:del w:id="491" w:author="Gu, Xuelin" w:date="2021-03-11T16:42:00Z">
              <w:r w:rsidRPr="009B3721" w:rsidDel="004613DD">
                <w:rPr>
                  <w:sz w:val="18"/>
                  <w:szCs w:val="18"/>
                </w:rPr>
                <w:delText>1.72</w:delText>
              </w:r>
            </w:del>
          </w:p>
          <w:p w14:paraId="0AB295A0" w14:textId="1ABF7298"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sz w:val="18"/>
                <w:szCs w:val="18"/>
              </w:rPr>
            </w:pPr>
            <w:del w:id="492" w:author="Gu, Xuelin" w:date="2021-03-11T16:42:00Z">
              <w:r w:rsidRPr="009B3721" w:rsidDel="004613DD">
                <w:rPr>
                  <w:sz w:val="18"/>
                  <w:szCs w:val="18"/>
                </w:rPr>
                <w:delText>[1.70, 1.76]</w:delText>
              </w:r>
            </w:del>
          </w:p>
        </w:tc>
      </w:tr>
      <w:tr w:rsidR="007B7E99" w:rsidRPr="009B3721" w14:paraId="1149BDD2" w14:textId="77777777" w:rsidTr="007B7E99">
        <w:trPr>
          <w:trHeight w:hRule="exact" w:val="720"/>
          <w:jc w:val="center"/>
          <w:ins w:id="493" w:author="Gu, Xuelin" w:date="2021-03-11T16:36:00Z"/>
          <w:trPrChange w:id="494"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495" w:author="Gu, Xuelin" w:date="2021-03-11T17:05:00Z">
              <w:tcPr>
                <w:tcW w:w="567" w:type="pct"/>
                <w:vMerge/>
                <w:vAlign w:val="center"/>
              </w:tcPr>
            </w:tcPrChange>
          </w:tcPr>
          <w:p w14:paraId="2483540F" w14:textId="77777777" w:rsidR="007B7E99" w:rsidRPr="009B3721" w:rsidRDefault="007B7E99" w:rsidP="007B7E99">
            <w:pPr>
              <w:spacing w:line="240" w:lineRule="auto"/>
              <w:contextualSpacing/>
              <w:jc w:val="center"/>
              <w:rPr>
                <w:ins w:id="496" w:author="Gu, Xuelin" w:date="2021-03-11T16:36:00Z"/>
                <w:sz w:val="18"/>
                <w:szCs w:val="18"/>
              </w:rPr>
            </w:pPr>
          </w:p>
        </w:tc>
        <w:tc>
          <w:tcPr>
            <w:tcW w:w="1751" w:type="pct"/>
            <w:vAlign w:val="center"/>
            <w:tcPrChange w:id="497" w:author="Gu, Xuelin" w:date="2021-03-11T17:05:00Z">
              <w:tcPr>
                <w:tcW w:w="1035" w:type="pct"/>
                <w:vAlign w:val="center"/>
              </w:tcPr>
            </w:tcPrChange>
          </w:tcPr>
          <w:p w14:paraId="5D3C9233" w14:textId="7D6161F8"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498" w:author="Gu, Xuelin" w:date="2021-03-11T16:36:00Z"/>
                <w:b/>
                <w:bCs/>
                <w:sz w:val="18"/>
                <w:szCs w:val="18"/>
              </w:rPr>
            </w:pPr>
            <w:ins w:id="499" w:author="Gu, Xuelin" w:date="2021-03-11T16:38:00Z">
              <w:r>
                <w:rPr>
                  <w:b/>
                  <w:bCs/>
                  <w:sz w:val="18"/>
                  <w:szCs w:val="18"/>
                </w:rPr>
                <w:t>Unlock 1.0 (June 1 - June 30)</w:t>
              </w:r>
            </w:ins>
          </w:p>
        </w:tc>
        <w:tc>
          <w:tcPr>
            <w:tcW w:w="1133" w:type="pct"/>
            <w:vAlign w:val="center"/>
            <w:tcPrChange w:id="500" w:author="Gu, Xuelin" w:date="2021-03-11T17:05:00Z">
              <w:tcPr>
                <w:tcW w:w="672" w:type="pct"/>
                <w:gridSpan w:val="2"/>
                <w:vAlign w:val="center"/>
              </w:tcPr>
            </w:tcPrChange>
          </w:tcPr>
          <w:p w14:paraId="0F03A71D" w14:textId="59EEC5C3"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01" w:author="Gu, Xuelin" w:date="2021-03-11T16:40:00Z"/>
                <w:sz w:val="18"/>
                <w:szCs w:val="18"/>
              </w:rPr>
            </w:pPr>
            <w:ins w:id="502" w:author="Gu, Xuelin" w:date="2021-03-11T16:40:00Z">
              <w:r>
                <w:rPr>
                  <w:sz w:val="18"/>
                  <w:szCs w:val="18"/>
                </w:rPr>
                <w:t>1.23</w:t>
              </w:r>
            </w:ins>
          </w:p>
          <w:p w14:paraId="371DC01D" w14:textId="540771C1"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03" w:author="Gu, Xuelin" w:date="2021-03-11T16:36:00Z"/>
                <w:sz w:val="18"/>
                <w:szCs w:val="18"/>
              </w:rPr>
            </w:pPr>
            <w:ins w:id="504" w:author="Gu, Xuelin" w:date="2021-03-11T16:40:00Z">
              <w:r w:rsidRPr="009B3721">
                <w:rPr>
                  <w:sz w:val="18"/>
                  <w:szCs w:val="18"/>
                </w:rPr>
                <w:t>[1.</w:t>
              </w:r>
              <w:r>
                <w:rPr>
                  <w:sz w:val="18"/>
                  <w:szCs w:val="18"/>
                </w:rPr>
                <w:t>19</w:t>
              </w:r>
              <w:r w:rsidRPr="009B3721">
                <w:rPr>
                  <w:sz w:val="18"/>
                  <w:szCs w:val="18"/>
                </w:rPr>
                <w:t>, 1.</w:t>
              </w:r>
              <w:r>
                <w:rPr>
                  <w:sz w:val="18"/>
                  <w:szCs w:val="18"/>
                </w:rPr>
                <w:t>29</w:t>
              </w:r>
              <w:r w:rsidRPr="009B3721">
                <w:rPr>
                  <w:sz w:val="18"/>
                  <w:szCs w:val="18"/>
                </w:rPr>
                <w:t>]</w:t>
              </w:r>
            </w:ins>
          </w:p>
        </w:tc>
        <w:tc>
          <w:tcPr>
            <w:tcW w:w="1161" w:type="pct"/>
            <w:vAlign w:val="center"/>
            <w:tcPrChange w:id="505" w:author="Gu, Xuelin" w:date="2021-03-11T17:05:00Z">
              <w:tcPr>
                <w:tcW w:w="685" w:type="pct"/>
                <w:vAlign w:val="center"/>
              </w:tcPr>
            </w:tcPrChange>
          </w:tcPr>
          <w:p w14:paraId="7D76E09A" w14:textId="3D60C2BF"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06" w:author="Gu, Xuelin" w:date="2021-03-11T16:58:00Z"/>
                <w:sz w:val="18"/>
                <w:szCs w:val="18"/>
              </w:rPr>
            </w:pPr>
            <w:ins w:id="507" w:author="Gu, Xuelin" w:date="2021-03-11T17:01:00Z">
              <w:r>
                <w:rPr>
                  <w:sz w:val="18"/>
                  <w:szCs w:val="18"/>
                </w:rPr>
                <w:t>4.21</w:t>
              </w:r>
            </w:ins>
          </w:p>
          <w:p w14:paraId="0B5FDB60" w14:textId="33424381"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08" w:author="Gu, Xuelin" w:date="2021-03-11T16:36:00Z"/>
                <w:sz w:val="18"/>
                <w:szCs w:val="18"/>
              </w:rPr>
            </w:pPr>
            <w:ins w:id="509" w:author="Gu, Xuelin" w:date="2021-03-11T16:58:00Z">
              <w:r w:rsidRPr="009B3721">
                <w:rPr>
                  <w:sz w:val="18"/>
                  <w:szCs w:val="18"/>
                </w:rPr>
                <w:t>[</w:t>
              </w:r>
            </w:ins>
            <w:ins w:id="510" w:author="Gu, Xuelin" w:date="2021-03-11T17:03:00Z">
              <w:r>
                <w:rPr>
                  <w:sz w:val="18"/>
                  <w:szCs w:val="18"/>
                </w:rPr>
                <w:t>0.74</w:t>
              </w:r>
            </w:ins>
            <w:ins w:id="511" w:author="Gu, Xuelin" w:date="2021-03-11T16:58:00Z">
              <w:r w:rsidRPr="009B3721">
                <w:rPr>
                  <w:sz w:val="18"/>
                  <w:szCs w:val="18"/>
                </w:rPr>
                <w:t>, 1</w:t>
              </w:r>
            </w:ins>
            <w:ins w:id="512" w:author="Gu, Xuelin" w:date="2021-03-11T17:02:00Z">
              <w:r>
                <w:rPr>
                  <w:sz w:val="18"/>
                  <w:szCs w:val="18"/>
                </w:rPr>
                <w:t>7.05</w:t>
              </w:r>
            </w:ins>
            <w:ins w:id="513" w:author="Gu, Xuelin" w:date="2021-03-11T16:58:00Z">
              <w:r w:rsidRPr="009B3721">
                <w:rPr>
                  <w:sz w:val="18"/>
                  <w:szCs w:val="18"/>
                </w:rPr>
                <w:t>]</w:t>
              </w:r>
            </w:ins>
          </w:p>
        </w:tc>
      </w:tr>
      <w:tr w:rsidR="007B7E99" w:rsidRPr="009B3721" w14:paraId="721B2E43" w14:textId="77777777" w:rsidTr="007B7E99">
        <w:trPr>
          <w:cnfStyle w:val="000000100000" w:firstRow="0" w:lastRow="0" w:firstColumn="0" w:lastColumn="0" w:oddVBand="0" w:evenVBand="0" w:oddHBand="1" w:evenHBand="0" w:firstRowFirstColumn="0" w:firstRowLastColumn="0" w:lastRowFirstColumn="0" w:lastRowLastColumn="0"/>
          <w:trHeight w:hRule="exact" w:val="720"/>
          <w:jc w:val="center"/>
          <w:ins w:id="514" w:author="Gu, Xuelin" w:date="2021-03-11T16:36:00Z"/>
          <w:trPrChange w:id="515"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516" w:author="Gu, Xuelin" w:date="2021-03-11T17:05:00Z">
              <w:tcPr>
                <w:tcW w:w="567" w:type="pct"/>
                <w:vMerge/>
                <w:vAlign w:val="center"/>
              </w:tcPr>
            </w:tcPrChange>
          </w:tcPr>
          <w:p w14:paraId="3976B815" w14:textId="77777777" w:rsidR="007B7E99" w:rsidRPr="009B3721" w:rsidRDefault="007B7E99" w:rsidP="007B7E99">
            <w:pPr>
              <w:spacing w:line="240" w:lineRule="auto"/>
              <w:contextualSpacing/>
              <w:jc w:val="center"/>
              <w:cnfStyle w:val="001000100000" w:firstRow="0" w:lastRow="0" w:firstColumn="1" w:lastColumn="0" w:oddVBand="0" w:evenVBand="0" w:oddHBand="1" w:evenHBand="0" w:firstRowFirstColumn="0" w:firstRowLastColumn="0" w:lastRowFirstColumn="0" w:lastRowLastColumn="0"/>
              <w:rPr>
                <w:ins w:id="517" w:author="Gu, Xuelin" w:date="2021-03-11T16:36:00Z"/>
                <w:sz w:val="18"/>
                <w:szCs w:val="18"/>
              </w:rPr>
            </w:pPr>
          </w:p>
        </w:tc>
        <w:tc>
          <w:tcPr>
            <w:tcW w:w="1751" w:type="pct"/>
            <w:vAlign w:val="center"/>
            <w:tcPrChange w:id="518" w:author="Gu, Xuelin" w:date="2021-03-11T17:05:00Z">
              <w:tcPr>
                <w:tcW w:w="1035" w:type="pct"/>
                <w:vAlign w:val="center"/>
              </w:tcPr>
            </w:tcPrChange>
          </w:tcPr>
          <w:p w14:paraId="1A80C770" w14:textId="54762230"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19" w:author="Gu, Xuelin" w:date="2021-03-11T16:36:00Z"/>
                <w:b/>
                <w:bCs/>
                <w:sz w:val="18"/>
                <w:szCs w:val="18"/>
              </w:rPr>
            </w:pPr>
            <w:ins w:id="520" w:author="Gu, Xuelin" w:date="2021-03-11T16:39:00Z">
              <w:r>
                <w:rPr>
                  <w:b/>
                  <w:bCs/>
                  <w:sz w:val="18"/>
                  <w:szCs w:val="18"/>
                </w:rPr>
                <w:t xml:space="preserve">Unlock </w:t>
              </w:r>
              <w:r>
                <w:rPr>
                  <w:b/>
                  <w:bCs/>
                  <w:sz w:val="18"/>
                  <w:szCs w:val="18"/>
                </w:rPr>
                <w:t>2</w:t>
              </w:r>
              <w:r>
                <w:rPr>
                  <w:b/>
                  <w:bCs/>
                  <w:sz w:val="18"/>
                  <w:szCs w:val="18"/>
                </w:rPr>
                <w:t>.0 (Ju</w:t>
              </w:r>
              <w:r>
                <w:rPr>
                  <w:b/>
                  <w:bCs/>
                  <w:sz w:val="18"/>
                  <w:szCs w:val="18"/>
                </w:rPr>
                <w:t>ly</w:t>
              </w:r>
              <w:r>
                <w:rPr>
                  <w:b/>
                  <w:bCs/>
                  <w:sz w:val="18"/>
                  <w:szCs w:val="18"/>
                </w:rPr>
                <w:t xml:space="preserve"> 1 - Ju</w:t>
              </w:r>
              <w:r>
                <w:rPr>
                  <w:b/>
                  <w:bCs/>
                  <w:sz w:val="18"/>
                  <w:szCs w:val="18"/>
                </w:rPr>
                <w:t>ly</w:t>
              </w:r>
              <w:r>
                <w:rPr>
                  <w:b/>
                  <w:bCs/>
                  <w:sz w:val="18"/>
                  <w:szCs w:val="18"/>
                </w:rPr>
                <w:t xml:space="preserve"> 3</w:t>
              </w:r>
              <w:r>
                <w:rPr>
                  <w:b/>
                  <w:bCs/>
                  <w:sz w:val="18"/>
                  <w:szCs w:val="18"/>
                </w:rPr>
                <w:t>1</w:t>
              </w:r>
              <w:r>
                <w:rPr>
                  <w:b/>
                  <w:bCs/>
                  <w:sz w:val="18"/>
                  <w:szCs w:val="18"/>
                </w:rPr>
                <w:t>)</w:t>
              </w:r>
            </w:ins>
          </w:p>
        </w:tc>
        <w:tc>
          <w:tcPr>
            <w:tcW w:w="1133" w:type="pct"/>
            <w:vAlign w:val="center"/>
            <w:tcPrChange w:id="521" w:author="Gu, Xuelin" w:date="2021-03-11T17:05:00Z">
              <w:tcPr>
                <w:tcW w:w="672" w:type="pct"/>
                <w:gridSpan w:val="2"/>
                <w:vAlign w:val="center"/>
              </w:tcPr>
            </w:tcPrChange>
          </w:tcPr>
          <w:p w14:paraId="0EBF4DCA" w14:textId="6A41D395"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22" w:author="Gu, Xuelin" w:date="2021-03-11T16:40:00Z"/>
                <w:sz w:val="18"/>
                <w:szCs w:val="18"/>
              </w:rPr>
            </w:pPr>
            <w:ins w:id="523" w:author="Gu, Xuelin" w:date="2021-03-11T16:40:00Z">
              <w:r w:rsidRPr="009B3721">
                <w:rPr>
                  <w:sz w:val="18"/>
                  <w:szCs w:val="18"/>
                </w:rPr>
                <w:t>1.</w:t>
              </w:r>
              <w:r>
                <w:rPr>
                  <w:sz w:val="18"/>
                  <w:szCs w:val="18"/>
                </w:rPr>
                <w:t>34</w:t>
              </w:r>
            </w:ins>
          </w:p>
          <w:p w14:paraId="379521FC" w14:textId="730822AD"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24" w:author="Gu, Xuelin" w:date="2021-03-11T16:36:00Z"/>
                <w:sz w:val="18"/>
                <w:szCs w:val="18"/>
              </w:rPr>
            </w:pPr>
            <w:ins w:id="525" w:author="Gu, Xuelin" w:date="2021-03-11T16:40:00Z">
              <w:r w:rsidRPr="009B3721">
                <w:rPr>
                  <w:sz w:val="18"/>
                  <w:szCs w:val="18"/>
                </w:rPr>
                <w:t>[1.</w:t>
              </w:r>
              <w:r>
                <w:rPr>
                  <w:sz w:val="18"/>
                  <w:szCs w:val="18"/>
                </w:rPr>
                <w:t>25</w:t>
              </w:r>
              <w:r w:rsidRPr="009B3721">
                <w:rPr>
                  <w:sz w:val="18"/>
                  <w:szCs w:val="18"/>
                </w:rPr>
                <w:t>, 1.</w:t>
              </w:r>
              <w:r>
                <w:rPr>
                  <w:sz w:val="18"/>
                  <w:szCs w:val="18"/>
                </w:rPr>
                <w:t>45</w:t>
              </w:r>
              <w:r w:rsidRPr="009B3721">
                <w:rPr>
                  <w:sz w:val="18"/>
                  <w:szCs w:val="18"/>
                </w:rPr>
                <w:t>]</w:t>
              </w:r>
            </w:ins>
          </w:p>
        </w:tc>
        <w:tc>
          <w:tcPr>
            <w:tcW w:w="1161" w:type="pct"/>
            <w:vAlign w:val="center"/>
            <w:tcPrChange w:id="526" w:author="Gu, Xuelin" w:date="2021-03-11T17:05:00Z">
              <w:tcPr>
                <w:tcW w:w="685" w:type="pct"/>
                <w:vAlign w:val="center"/>
              </w:tcPr>
            </w:tcPrChange>
          </w:tcPr>
          <w:p w14:paraId="36009742" w14:textId="64ADD5FB"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27" w:author="Gu, Xuelin" w:date="2021-03-11T16:58:00Z"/>
                <w:sz w:val="18"/>
                <w:szCs w:val="18"/>
              </w:rPr>
            </w:pPr>
            <w:ins w:id="528" w:author="Gu, Xuelin" w:date="2021-03-11T17:01:00Z">
              <w:r>
                <w:rPr>
                  <w:sz w:val="18"/>
                  <w:szCs w:val="18"/>
                </w:rPr>
                <w:t>4.42</w:t>
              </w:r>
            </w:ins>
          </w:p>
          <w:p w14:paraId="6F45A4F3" w14:textId="3C9A53A3"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29" w:author="Gu, Xuelin" w:date="2021-03-11T16:36:00Z"/>
                <w:sz w:val="18"/>
                <w:szCs w:val="18"/>
              </w:rPr>
            </w:pPr>
            <w:ins w:id="530" w:author="Gu, Xuelin" w:date="2021-03-11T16:58:00Z">
              <w:r w:rsidRPr="009B3721">
                <w:rPr>
                  <w:sz w:val="18"/>
                  <w:szCs w:val="18"/>
                </w:rPr>
                <w:t>[</w:t>
              </w:r>
            </w:ins>
            <w:ins w:id="531" w:author="Gu, Xuelin" w:date="2021-03-11T17:03:00Z">
              <w:r>
                <w:rPr>
                  <w:sz w:val="18"/>
                  <w:szCs w:val="18"/>
                </w:rPr>
                <w:t>0.72</w:t>
              </w:r>
            </w:ins>
            <w:ins w:id="532" w:author="Gu, Xuelin" w:date="2021-03-11T16:58:00Z">
              <w:r w:rsidRPr="009B3721">
                <w:rPr>
                  <w:sz w:val="18"/>
                  <w:szCs w:val="18"/>
                </w:rPr>
                <w:t>, 1</w:t>
              </w:r>
            </w:ins>
            <w:ins w:id="533" w:author="Gu, Xuelin" w:date="2021-03-11T17:02:00Z">
              <w:r>
                <w:rPr>
                  <w:sz w:val="18"/>
                  <w:szCs w:val="18"/>
                </w:rPr>
                <w:t>8</w:t>
              </w:r>
            </w:ins>
            <w:ins w:id="534" w:author="Gu, Xuelin" w:date="2021-03-11T16:58:00Z">
              <w:r w:rsidRPr="009B3721">
                <w:rPr>
                  <w:sz w:val="18"/>
                  <w:szCs w:val="18"/>
                </w:rPr>
                <w:t>.</w:t>
              </w:r>
            </w:ins>
            <w:ins w:id="535" w:author="Gu, Xuelin" w:date="2021-03-11T17:02:00Z">
              <w:r>
                <w:rPr>
                  <w:sz w:val="18"/>
                  <w:szCs w:val="18"/>
                </w:rPr>
                <w:t>05</w:t>
              </w:r>
            </w:ins>
            <w:ins w:id="536" w:author="Gu, Xuelin" w:date="2021-03-11T16:58:00Z">
              <w:r w:rsidRPr="009B3721">
                <w:rPr>
                  <w:sz w:val="18"/>
                  <w:szCs w:val="18"/>
                </w:rPr>
                <w:t>]</w:t>
              </w:r>
            </w:ins>
          </w:p>
        </w:tc>
      </w:tr>
      <w:tr w:rsidR="007B7E99" w:rsidRPr="009B3721" w14:paraId="19F348E6" w14:textId="77777777" w:rsidTr="007B7E99">
        <w:trPr>
          <w:trHeight w:hRule="exact" w:val="720"/>
          <w:jc w:val="center"/>
          <w:ins w:id="537" w:author="Gu, Xuelin" w:date="2021-03-11T16:36:00Z"/>
          <w:trPrChange w:id="538"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539" w:author="Gu, Xuelin" w:date="2021-03-11T17:05:00Z">
              <w:tcPr>
                <w:tcW w:w="567" w:type="pct"/>
                <w:vMerge/>
                <w:vAlign w:val="center"/>
              </w:tcPr>
            </w:tcPrChange>
          </w:tcPr>
          <w:p w14:paraId="1A5FB6AD" w14:textId="77777777" w:rsidR="007B7E99" w:rsidRPr="009B3721" w:rsidRDefault="007B7E99" w:rsidP="007B7E99">
            <w:pPr>
              <w:spacing w:line="240" w:lineRule="auto"/>
              <w:contextualSpacing/>
              <w:jc w:val="center"/>
              <w:rPr>
                <w:ins w:id="540" w:author="Gu, Xuelin" w:date="2021-03-11T16:36:00Z"/>
                <w:sz w:val="18"/>
                <w:szCs w:val="18"/>
              </w:rPr>
            </w:pPr>
          </w:p>
        </w:tc>
        <w:tc>
          <w:tcPr>
            <w:tcW w:w="1751" w:type="pct"/>
            <w:vAlign w:val="center"/>
            <w:tcPrChange w:id="541" w:author="Gu, Xuelin" w:date="2021-03-11T17:05:00Z">
              <w:tcPr>
                <w:tcW w:w="1035" w:type="pct"/>
                <w:vAlign w:val="center"/>
              </w:tcPr>
            </w:tcPrChange>
          </w:tcPr>
          <w:p w14:paraId="64EFD4BA" w14:textId="64C89BE0"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42" w:author="Gu, Xuelin" w:date="2021-03-11T16:36:00Z"/>
                <w:b/>
                <w:bCs/>
                <w:sz w:val="18"/>
                <w:szCs w:val="18"/>
              </w:rPr>
            </w:pPr>
            <w:ins w:id="543" w:author="Gu, Xuelin" w:date="2021-03-11T16:39:00Z">
              <w:r>
                <w:rPr>
                  <w:b/>
                  <w:bCs/>
                  <w:sz w:val="18"/>
                  <w:szCs w:val="18"/>
                </w:rPr>
                <w:t xml:space="preserve">Unlock </w:t>
              </w:r>
              <w:r>
                <w:rPr>
                  <w:b/>
                  <w:bCs/>
                  <w:sz w:val="18"/>
                  <w:szCs w:val="18"/>
                </w:rPr>
                <w:t>3</w:t>
              </w:r>
              <w:r>
                <w:rPr>
                  <w:b/>
                  <w:bCs/>
                  <w:sz w:val="18"/>
                  <w:szCs w:val="18"/>
                </w:rPr>
                <w:t>.0 (</w:t>
              </w:r>
              <w:r>
                <w:rPr>
                  <w:b/>
                  <w:bCs/>
                  <w:sz w:val="18"/>
                  <w:szCs w:val="18"/>
                </w:rPr>
                <w:t>August</w:t>
              </w:r>
              <w:r>
                <w:rPr>
                  <w:b/>
                  <w:bCs/>
                  <w:sz w:val="18"/>
                  <w:szCs w:val="18"/>
                </w:rPr>
                <w:t xml:space="preserve"> 1 - August 3</w:t>
              </w:r>
              <w:r>
                <w:rPr>
                  <w:b/>
                  <w:bCs/>
                  <w:sz w:val="18"/>
                  <w:szCs w:val="18"/>
                </w:rPr>
                <w:t>1</w:t>
              </w:r>
              <w:r>
                <w:rPr>
                  <w:b/>
                  <w:bCs/>
                  <w:sz w:val="18"/>
                  <w:szCs w:val="18"/>
                </w:rPr>
                <w:t>)</w:t>
              </w:r>
            </w:ins>
          </w:p>
        </w:tc>
        <w:tc>
          <w:tcPr>
            <w:tcW w:w="1133" w:type="pct"/>
            <w:vAlign w:val="center"/>
            <w:tcPrChange w:id="544" w:author="Gu, Xuelin" w:date="2021-03-11T17:05:00Z">
              <w:tcPr>
                <w:tcW w:w="672" w:type="pct"/>
                <w:gridSpan w:val="2"/>
                <w:vAlign w:val="center"/>
              </w:tcPr>
            </w:tcPrChange>
          </w:tcPr>
          <w:p w14:paraId="1DF9B2D8" w14:textId="2688F185"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45" w:author="Gu, Xuelin" w:date="2021-03-11T16:40:00Z"/>
                <w:sz w:val="18"/>
                <w:szCs w:val="18"/>
              </w:rPr>
            </w:pPr>
            <w:ins w:id="546" w:author="Gu, Xuelin" w:date="2021-03-11T16:40:00Z">
              <w:r w:rsidRPr="009B3721">
                <w:rPr>
                  <w:sz w:val="18"/>
                  <w:szCs w:val="18"/>
                </w:rPr>
                <w:t>1.</w:t>
              </w:r>
              <w:r>
                <w:rPr>
                  <w:sz w:val="18"/>
                  <w:szCs w:val="18"/>
                </w:rPr>
                <w:t>30</w:t>
              </w:r>
            </w:ins>
          </w:p>
          <w:p w14:paraId="381777D9" w14:textId="6AF847CD"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47" w:author="Gu, Xuelin" w:date="2021-03-11T16:36:00Z"/>
                <w:sz w:val="18"/>
                <w:szCs w:val="18"/>
              </w:rPr>
            </w:pPr>
            <w:ins w:id="548" w:author="Gu, Xuelin" w:date="2021-03-11T16:40:00Z">
              <w:r w:rsidRPr="009B3721">
                <w:rPr>
                  <w:sz w:val="18"/>
                  <w:szCs w:val="18"/>
                </w:rPr>
                <w:t>[1.</w:t>
              </w:r>
              <w:r>
                <w:rPr>
                  <w:sz w:val="18"/>
                  <w:szCs w:val="18"/>
                </w:rPr>
                <w:t>09</w:t>
              </w:r>
              <w:r w:rsidRPr="009B3721">
                <w:rPr>
                  <w:sz w:val="18"/>
                  <w:szCs w:val="18"/>
                </w:rPr>
                <w:t>, 1.</w:t>
              </w:r>
              <w:r>
                <w:rPr>
                  <w:sz w:val="18"/>
                  <w:szCs w:val="18"/>
                </w:rPr>
                <w:t>56</w:t>
              </w:r>
              <w:r w:rsidRPr="009B3721">
                <w:rPr>
                  <w:sz w:val="18"/>
                  <w:szCs w:val="18"/>
                </w:rPr>
                <w:t>]</w:t>
              </w:r>
            </w:ins>
          </w:p>
        </w:tc>
        <w:tc>
          <w:tcPr>
            <w:tcW w:w="1161" w:type="pct"/>
            <w:vAlign w:val="center"/>
            <w:tcPrChange w:id="549" w:author="Gu, Xuelin" w:date="2021-03-11T17:05:00Z">
              <w:tcPr>
                <w:tcW w:w="685" w:type="pct"/>
                <w:vAlign w:val="center"/>
              </w:tcPr>
            </w:tcPrChange>
          </w:tcPr>
          <w:p w14:paraId="062307B2" w14:textId="053853DE"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50" w:author="Gu, Xuelin" w:date="2021-03-11T16:58:00Z"/>
                <w:sz w:val="18"/>
                <w:szCs w:val="18"/>
              </w:rPr>
            </w:pPr>
            <w:ins w:id="551" w:author="Gu, Xuelin" w:date="2021-03-11T17:01:00Z">
              <w:r>
                <w:rPr>
                  <w:sz w:val="18"/>
                  <w:szCs w:val="18"/>
                </w:rPr>
                <w:t>4.03</w:t>
              </w:r>
            </w:ins>
          </w:p>
          <w:p w14:paraId="775DA0CA" w14:textId="04B66F92"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52" w:author="Gu, Xuelin" w:date="2021-03-11T16:36:00Z"/>
                <w:sz w:val="18"/>
                <w:szCs w:val="18"/>
              </w:rPr>
            </w:pPr>
            <w:ins w:id="553" w:author="Gu, Xuelin" w:date="2021-03-11T16:58:00Z">
              <w:r w:rsidRPr="009B3721">
                <w:rPr>
                  <w:sz w:val="18"/>
                  <w:szCs w:val="18"/>
                </w:rPr>
                <w:t>[</w:t>
              </w:r>
            </w:ins>
            <w:ins w:id="554" w:author="Gu, Xuelin" w:date="2021-03-11T17:03:00Z">
              <w:r>
                <w:rPr>
                  <w:sz w:val="18"/>
                  <w:szCs w:val="18"/>
                </w:rPr>
                <w:t>0.62</w:t>
              </w:r>
            </w:ins>
            <w:ins w:id="555" w:author="Gu, Xuelin" w:date="2021-03-11T16:58:00Z">
              <w:r w:rsidRPr="009B3721">
                <w:rPr>
                  <w:sz w:val="18"/>
                  <w:szCs w:val="18"/>
                </w:rPr>
                <w:t xml:space="preserve">, </w:t>
              </w:r>
            </w:ins>
            <w:ins w:id="556" w:author="Gu, Xuelin" w:date="2021-03-11T17:02:00Z">
              <w:r>
                <w:rPr>
                  <w:sz w:val="18"/>
                  <w:szCs w:val="18"/>
                </w:rPr>
                <w:t>16.77</w:t>
              </w:r>
            </w:ins>
            <w:ins w:id="557" w:author="Gu, Xuelin" w:date="2021-03-11T16:58:00Z">
              <w:r w:rsidRPr="009B3721">
                <w:rPr>
                  <w:sz w:val="18"/>
                  <w:szCs w:val="18"/>
                </w:rPr>
                <w:t>]</w:t>
              </w:r>
            </w:ins>
          </w:p>
        </w:tc>
      </w:tr>
      <w:tr w:rsidR="007B7E99" w:rsidRPr="009B3721" w14:paraId="2F97A1A0" w14:textId="77777777" w:rsidTr="007B7E99">
        <w:trPr>
          <w:cnfStyle w:val="000000100000" w:firstRow="0" w:lastRow="0" w:firstColumn="0" w:lastColumn="0" w:oddVBand="0" w:evenVBand="0" w:oddHBand="1" w:evenHBand="0" w:firstRowFirstColumn="0" w:firstRowLastColumn="0" w:lastRowFirstColumn="0" w:lastRowLastColumn="0"/>
          <w:trHeight w:hRule="exact" w:val="720"/>
          <w:jc w:val="center"/>
          <w:ins w:id="558" w:author="Gu, Xuelin" w:date="2021-03-11T16:36:00Z"/>
          <w:trPrChange w:id="559"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560" w:author="Gu, Xuelin" w:date="2021-03-11T17:05:00Z">
              <w:tcPr>
                <w:tcW w:w="567" w:type="pct"/>
                <w:vMerge/>
                <w:vAlign w:val="center"/>
              </w:tcPr>
            </w:tcPrChange>
          </w:tcPr>
          <w:p w14:paraId="02826E9E" w14:textId="77777777" w:rsidR="007B7E99" w:rsidRPr="009B3721" w:rsidRDefault="007B7E99" w:rsidP="007B7E99">
            <w:pPr>
              <w:spacing w:line="240" w:lineRule="auto"/>
              <w:contextualSpacing/>
              <w:jc w:val="center"/>
              <w:cnfStyle w:val="001000100000" w:firstRow="0" w:lastRow="0" w:firstColumn="1" w:lastColumn="0" w:oddVBand="0" w:evenVBand="0" w:oddHBand="1" w:evenHBand="0" w:firstRowFirstColumn="0" w:firstRowLastColumn="0" w:lastRowFirstColumn="0" w:lastRowLastColumn="0"/>
              <w:rPr>
                <w:ins w:id="561" w:author="Gu, Xuelin" w:date="2021-03-11T16:36:00Z"/>
                <w:sz w:val="18"/>
                <w:szCs w:val="18"/>
              </w:rPr>
            </w:pPr>
          </w:p>
        </w:tc>
        <w:tc>
          <w:tcPr>
            <w:tcW w:w="1751" w:type="pct"/>
            <w:vAlign w:val="center"/>
            <w:tcPrChange w:id="562" w:author="Gu, Xuelin" w:date="2021-03-11T17:05:00Z">
              <w:tcPr>
                <w:tcW w:w="1035" w:type="pct"/>
                <w:vAlign w:val="center"/>
              </w:tcPr>
            </w:tcPrChange>
          </w:tcPr>
          <w:p w14:paraId="60DA4317" w14:textId="441106DF"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63" w:author="Gu, Xuelin" w:date="2021-03-11T16:36:00Z"/>
                <w:b/>
                <w:bCs/>
                <w:sz w:val="18"/>
                <w:szCs w:val="18"/>
              </w:rPr>
            </w:pPr>
            <w:ins w:id="564" w:author="Gu, Xuelin" w:date="2021-03-11T16:39:00Z">
              <w:r>
                <w:rPr>
                  <w:b/>
                  <w:bCs/>
                  <w:sz w:val="18"/>
                  <w:szCs w:val="18"/>
                </w:rPr>
                <w:t xml:space="preserve">Unlock </w:t>
              </w:r>
              <w:r>
                <w:rPr>
                  <w:b/>
                  <w:bCs/>
                  <w:sz w:val="18"/>
                  <w:szCs w:val="18"/>
                </w:rPr>
                <w:t>4</w:t>
              </w:r>
              <w:r>
                <w:rPr>
                  <w:b/>
                  <w:bCs/>
                  <w:sz w:val="18"/>
                  <w:szCs w:val="18"/>
                </w:rPr>
                <w:t>.0 (</w:t>
              </w:r>
              <w:r>
                <w:rPr>
                  <w:b/>
                  <w:bCs/>
                  <w:sz w:val="18"/>
                  <w:szCs w:val="18"/>
                </w:rPr>
                <w:t>September</w:t>
              </w:r>
              <w:r>
                <w:rPr>
                  <w:b/>
                  <w:bCs/>
                  <w:sz w:val="18"/>
                  <w:szCs w:val="18"/>
                </w:rPr>
                <w:t xml:space="preserve"> 1 - September 30)</w:t>
              </w:r>
            </w:ins>
          </w:p>
        </w:tc>
        <w:tc>
          <w:tcPr>
            <w:tcW w:w="1133" w:type="pct"/>
            <w:vAlign w:val="center"/>
            <w:tcPrChange w:id="565" w:author="Gu, Xuelin" w:date="2021-03-11T17:05:00Z">
              <w:tcPr>
                <w:tcW w:w="672" w:type="pct"/>
                <w:gridSpan w:val="2"/>
                <w:vAlign w:val="center"/>
              </w:tcPr>
            </w:tcPrChange>
          </w:tcPr>
          <w:p w14:paraId="5F91EAC7" w14:textId="53949062"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66" w:author="Gu, Xuelin" w:date="2021-03-11T16:40:00Z"/>
                <w:sz w:val="18"/>
                <w:szCs w:val="18"/>
              </w:rPr>
            </w:pPr>
            <w:ins w:id="567" w:author="Gu, Xuelin" w:date="2021-03-11T16:40:00Z">
              <w:r w:rsidRPr="009B3721">
                <w:rPr>
                  <w:sz w:val="18"/>
                  <w:szCs w:val="18"/>
                </w:rPr>
                <w:t>1.</w:t>
              </w:r>
            </w:ins>
            <w:ins w:id="568" w:author="Gu, Xuelin" w:date="2021-03-11T16:41:00Z">
              <w:r>
                <w:rPr>
                  <w:sz w:val="18"/>
                  <w:szCs w:val="18"/>
                </w:rPr>
                <w:t>55</w:t>
              </w:r>
            </w:ins>
          </w:p>
          <w:p w14:paraId="05AFB0BF" w14:textId="03D77754"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69" w:author="Gu, Xuelin" w:date="2021-03-11T16:36:00Z"/>
                <w:sz w:val="18"/>
                <w:szCs w:val="18"/>
              </w:rPr>
            </w:pPr>
            <w:ins w:id="570" w:author="Gu, Xuelin" w:date="2021-03-11T16:40:00Z">
              <w:r w:rsidRPr="009B3721">
                <w:rPr>
                  <w:sz w:val="18"/>
                  <w:szCs w:val="18"/>
                </w:rPr>
                <w:t>[1.</w:t>
              </w:r>
            </w:ins>
            <w:ins w:id="571" w:author="Gu, Xuelin" w:date="2021-03-11T16:41:00Z">
              <w:r>
                <w:rPr>
                  <w:sz w:val="18"/>
                  <w:szCs w:val="18"/>
                </w:rPr>
                <w:t>01</w:t>
              </w:r>
            </w:ins>
            <w:ins w:id="572" w:author="Gu, Xuelin" w:date="2021-03-11T16:40:00Z">
              <w:r w:rsidRPr="009B3721">
                <w:rPr>
                  <w:sz w:val="18"/>
                  <w:szCs w:val="18"/>
                </w:rPr>
                <w:t xml:space="preserve">, </w:t>
              </w:r>
            </w:ins>
            <w:ins w:id="573" w:author="Gu, Xuelin" w:date="2021-03-11T16:41:00Z">
              <w:r>
                <w:rPr>
                  <w:sz w:val="18"/>
                  <w:szCs w:val="18"/>
                </w:rPr>
                <w:t>2.40</w:t>
              </w:r>
            </w:ins>
            <w:ins w:id="574" w:author="Gu, Xuelin" w:date="2021-03-11T16:40:00Z">
              <w:r w:rsidRPr="009B3721">
                <w:rPr>
                  <w:sz w:val="18"/>
                  <w:szCs w:val="18"/>
                </w:rPr>
                <w:t>]</w:t>
              </w:r>
            </w:ins>
          </w:p>
        </w:tc>
        <w:tc>
          <w:tcPr>
            <w:tcW w:w="1161" w:type="pct"/>
            <w:vAlign w:val="center"/>
            <w:tcPrChange w:id="575" w:author="Gu, Xuelin" w:date="2021-03-11T17:05:00Z">
              <w:tcPr>
                <w:tcW w:w="685" w:type="pct"/>
                <w:vAlign w:val="center"/>
              </w:tcPr>
            </w:tcPrChange>
          </w:tcPr>
          <w:p w14:paraId="1E216730" w14:textId="62B557F0"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76" w:author="Gu, Xuelin" w:date="2021-03-11T16:58:00Z"/>
                <w:sz w:val="18"/>
                <w:szCs w:val="18"/>
              </w:rPr>
            </w:pPr>
            <w:ins w:id="577" w:author="Gu, Xuelin" w:date="2021-03-11T17:01:00Z">
              <w:r>
                <w:rPr>
                  <w:sz w:val="18"/>
                  <w:szCs w:val="18"/>
                </w:rPr>
                <w:t>4.73</w:t>
              </w:r>
            </w:ins>
          </w:p>
          <w:p w14:paraId="401C3E98" w14:textId="183B9557" w:rsidR="007B7E99" w:rsidRPr="009B3721" w:rsidRDefault="007B7E99" w:rsidP="007B7E99">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ins w:id="578" w:author="Gu, Xuelin" w:date="2021-03-11T16:36:00Z"/>
                <w:sz w:val="18"/>
                <w:szCs w:val="18"/>
              </w:rPr>
            </w:pPr>
            <w:ins w:id="579" w:author="Gu, Xuelin" w:date="2021-03-11T16:58:00Z">
              <w:r w:rsidRPr="009B3721">
                <w:rPr>
                  <w:sz w:val="18"/>
                  <w:szCs w:val="18"/>
                </w:rPr>
                <w:t>[</w:t>
              </w:r>
            </w:ins>
            <w:ins w:id="580" w:author="Gu, Xuelin" w:date="2021-03-11T17:03:00Z">
              <w:r>
                <w:rPr>
                  <w:sz w:val="18"/>
                  <w:szCs w:val="18"/>
                </w:rPr>
                <w:t>0.62</w:t>
              </w:r>
            </w:ins>
            <w:ins w:id="581" w:author="Gu, Xuelin" w:date="2021-03-11T16:58:00Z">
              <w:r w:rsidRPr="009B3721">
                <w:rPr>
                  <w:sz w:val="18"/>
                  <w:szCs w:val="18"/>
                </w:rPr>
                <w:t xml:space="preserve">, </w:t>
              </w:r>
            </w:ins>
            <w:ins w:id="582" w:author="Gu, Xuelin" w:date="2021-03-11T17:02:00Z">
              <w:r>
                <w:rPr>
                  <w:sz w:val="18"/>
                  <w:szCs w:val="18"/>
                </w:rPr>
                <w:t>20.07</w:t>
              </w:r>
            </w:ins>
            <w:ins w:id="583" w:author="Gu, Xuelin" w:date="2021-03-11T16:58:00Z">
              <w:r w:rsidRPr="009B3721">
                <w:rPr>
                  <w:sz w:val="18"/>
                  <w:szCs w:val="18"/>
                </w:rPr>
                <w:t>]</w:t>
              </w:r>
            </w:ins>
          </w:p>
        </w:tc>
      </w:tr>
      <w:tr w:rsidR="007B7E99" w:rsidRPr="009B3721" w14:paraId="543876EC" w14:textId="77777777" w:rsidTr="007B7E99">
        <w:trPr>
          <w:trHeight w:hRule="exact" w:val="720"/>
          <w:jc w:val="center"/>
          <w:ins w:id="584" w:author="Gu, Xuelin" w:date="2021-03-11T16:36:00Z"/>
          <w:trPrChange w:id="585" w:author="Gu, Xuelin" w:date="2021-03-11T17:05:00Z">
            <w:trPr>
              <w:gridAfter w:val="0"/>
              <w:wAfter w:w="1352" w:type="pct"/>
              <w:trHeight w:hRule="exact" w:val="720"/>
              <w:jc w:val="center"/>
            </w:trPr>
          </w:trPrChange>
        </w:trPr>
        <w:tc>
          <w:tcPr>
            <w:cnfStyle w:val="001000000000" w:firstRow="0" w:lastRow="0" w:firstColumn="1" w:lastColumn="0" w:oddVBand="0" w:evenVBand="0" w:oddHBand="0" w:evenHBand="0" w:firstRowFirstColumn="0" w:firstRowLastColumn="0" w:lastRowFirstColumn="0" w:lastRowLastColumn="0"/>
            <w:tcW w:w="955" w:type="pct"/>
            <w:vMerge/>
            <w:vAlign w:val="center"/>
            <w:tcPrChange w:id="586" w:author="Gu, Xuelin" w:date="2021-03-11T17:05:00Z">
              <w:tcPr>
                <w:tcW w:w="567" w:type="pct"/>
                <w:vMerge/>
                <w:vAlign w:val="center"/>
              </w:tcPr>
            </w:tcPrChange>
          </w:tcPr>
          <w:p w14:paraId="64EEED89" w14:textId="77777777" w:rsidR="007B7E99" w:rsidRPr="009B3721" w:rsidRDefault="007B7E99" w:rsidP="007B7E99">
            <w:pPr>
              <w:spacing w:line="240" w:lineRule="auto"/>
              <w:contextualSpacing/>
              <w:jc w:val="center"/>
              <w:rPr>
                <w:ins w:id="587" w:author="Gu, Xuelin" w:date="2021-03-11T16:36:00Z"/>
                <w:sz w:val="18"/>
                <w:szCs w:val="18"/>
              </w:rPr>
            </w:pPr>
          </w:p>
        </w:tc>
        <w:tc>
          <w:tcPr>
            <w:tcW w:w="1751" w:type="pct"/>
            <w:vAlign w:val="center"/>
            <w:tcPrChange w:id="588" w:author="Gu, Xuelin" w:date="2021-03-11T17:05:00Z">
              <w:tcPr>
                <w:tcW w:w="1035" w:type="pct"/>
                <w:vAlign w:val="center"/>
              </w:tcPr>
            </w:tcPrChange>
          </w:tcPr>
          <w:p w14:paraId="3D1B9489" w14:textId="47E25FA1"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89" w:author="Gu, Xuelin" w:date="2021-03-11T16:36:00Z"/>
                <w:b/>
                <w:bCs/>
                <w:sz w:val="18"/>
                <w:szCs w:val="18"/>
              </w:rPr>
            </w:pPr>
            <w:ins w:id="590" w:author="Gu, Xuelin" w:date="2021-03-11T16:39:00Z">
              <w:r>
                <w:rPr>
                  <w:b/>
                  <w:bCs/>
                  <w:sz w:val="18"/>
                  <w:szCs w:val="18"/>
                </w:rPr>
                <w:t xml:space="preserve">Unlock </w:t>
              </w:r>
              <w:r>
                <w:rPr>
                  <w:b/>
                  <w:bCs/>
                  <w:sz w:val="18"/>
                  <w:szCs w:val="18"/>
                </w:rPr>
                <w:t>5</w:t>
              </w:r>
              <w:r>
                <w:rPr>
                  <w:b/>
                  <w:bCs/>
                  <w:sz w:val="18"/>
                  <w:szCs w:val="18"/>
                </w:rPr>
                <w:t>.0 (</w:t>
              </w:r>
              <w:r>
                <w:rPr>
                  <w:b/>
                  <w:bCs/>
                  <w:sz w:val="18"/>
                  <w:szCs w:val="18"/>
                </w:rPr>
                <w:t>Octorber</w:t>
              </w:r>
              <w:r>
                <w:rPr>
                  <w:b/>
                  <w:bCs/>
                  <w:sz w:val="18"/>
                  <w:szCs w:val="18"/>
                </w:rPr>
                <w:t xml:space="preserve"> 1 - Octorber </w:t>
              </w:r>
            </w:ins>
            <w:ins w:id="591" w:author="Gu, Xuelin" w:date="2021-03-11T16:41:00Z">
              <w:r>
                <w:rPr>
                  <w:b/>
                  <w:bCs/>
                  <w:sz w:val="18"/>
                  <w:szCs w:val="18"/>
                </w:rPr>
                <w:t>15</w:t>
              </w:r>
            </w:ins>
            <w:ins w:id="592" w:author="Gu, Xuelin" w:date="2021-03-11T16:39:00Z">
              <w:r>
                <w:rPr>
                  <w:b/>
                  <w:bCs/>
                  <w:sz w:val="18"/>
                  <w:szCs w:val="18"/>
                </w:rPr>
                <w:t>)</w:t>
              </w:r>
            </w:ins>
          </w:p>
        </w:tc>
        <w:tc>
          <w:tcPr>
            <w:tcW w:w="1133" w:type="pct"/>
            <w:vAlign w:val="center"/>
            <w:tcPrChange w:id="593" w:author="Gu, Xuelin" w:date="2021-03-11T17:05:00Z">
              <w:tcPr>
                <w:tcW w:w="672" w:type="pct"/>
                <w:gridSpan w:val="2"/>
                <w:vAlign w:val="center"/>
              </w:tcPr>
            </w:tcPrChange>
          </w:tcPr>
          <w:p w14:paraId="284201F7" w14:textId="177072FA"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94" w:author="Gu, Xuelin" w:date="2021-03-11T16:40:00Z"/>
                <w:sz w:val="18"/>
                <w:szCs w:val="18"/>
              </w:rPr>
            </w:pPr>
            <w:ins w:id="595" w:author="Gu, Xuelin" w:date="2021-03-11T16:40:00Z">
              <w:r w:rsidRPr="009B3721">
                <w:rPr>
                  <w:sz w:val="18"/>
                  <w:szCs w:val="18"/>
                </w:rPr>
                <w:t>1.</w:t>
              </w:r>
            </w:ins>
            <w:ins w:id="596" w:author="Gu, Xuelin" w:date="2021-03-11T16:41:00Z">
              <w:r>
                <w:rPr>
                  <w:sz w:val="18"/>
                  <w:szCs w:val="18"/>
                </w:rPr>
                <w:t>92</w:t>
              </w:r>
            </w:ins>
          </w:p>
          <w:p w14:paraId="5338E6CE" w14:textId="58DA3AC8"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597" w:author="Gu, Xuelin" w:date="2021-03-11T16:36:00Z"/>
                <w:sz w:val="18"/>
                <w:szCs w:val="18"/>
              </w:rPr>
            </w:pPr>
            <w:ins w:id="598" w:author="Gu, Xuelin" w:date="2021-03-11T16:40:00Z">
              <w:r w:rsidRPr="009B3721">
                <w:rPr>
                  <w:sz w:val="18"/>
                  <w:szCs w:val="18"/>
                </w:rPr>
                <w:t>[</w:t>
              </w:r>
            </w:ins>
            <w:ins w:id="599" w:author="Gu, Xuelin" w:date="2021-03-11T16:41:00Z">
              <w:r>
                <w:rPr>
                  <w:sz w:val="18"/>
                  <w:szCs w:val="18"/>
                </w:rPr>
                <w:t>0.92</w:t>
              </w:r>
            </w:ins>
            <w:ins w:id="600" w:author="Gu, Xuelin" w:date="2021-03-11T16:40:00Z">
              <w:r w:rsidRPr="009B3721">
                <w:rPr>
                  <w:sz w:val="18"/>
                  <w:szCs w:val="18"/>
                </w:rPr>
                <w:t xml:space="preserve">, </w:t>
              </w:r>
            </w:ins>
            <w:ins w:id="601" w:author="Gu, Xuelin" w:date="2021-03-11T16:41:00Z">
              <w:r>
                <w:rPr>
                  <w:sz w:val="18"/>
                  <w:szCs w:val="18"/>
                </w:rPr>
                <w:t>3.80</w:t>
              </w:r>
            </w:ins>
            <w:ins w:id="602" w:author="Gu, Xuelin" w:date="2021-03-11T16:40:00Z">
              <w:r w:rsidRPr="009B3721">
                <w:rPr>
                  <w:sz w:val="18"/>
                  <w:szCs w:val="18"/>
                </w:rPr>
                <w:t>]</w:t>
              </w:r>
            </w:ins>
          </w:p>
        </w:tc>
        <w:tc>
          <w:tcPr>
            <w:tcW w:w="1161" w:type="pct"/>
            <w:vAlign w:val="center"/>
            <w:tcPrChange w:id="603" w:author="Gu, Xuelin" w:date="2021-03-11T17:05:00Z">
              <w:tcPr>
                <w:tcW w:w="685" w:type="pct"/>
                <w:vAlign w:val="center"/>
              </w:tcPr>
            </w:tcPrChange>
          </w:tcPr>
          <w:p w14:paraId="2928D317" w14:textId="318002DB"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604" w:author="Gu, Xuelin" w:date="2021-03-11T16:58:00Z"/>
                <w:sz w:val="18"/>
                <w:szCs w:val="18"/>
              </w:rPr>
            </w:pPr>
            <w:ins w:id="605" w:author="Gu, Xuelin" w:date="2021-03-11T17:01:00Z">
              <w:r>
                <w:rPr>
                  <w:sz w:val="18"/>
                  <w:szCs w:val="18"/>
                </w:rPr>
                <w:t>4.44</w:t>
              </w:r>
            </w:ins>
          </w:p>
          <w:p w14:paraId="48FB41BB" w14:textId="5755BBD6" w:rsidR="007B7E99" w:rsidRPr="009B3721" w:rsidRDefault="007B7E99" w:rsidP="007B7E99">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ins w:id="606" w:author="Gu, Xuelin" w:date="2021-03-11T16:36:00Z"/>
                <w:sz w:val="18"/>
                <w:szCs w:val="18"/>
              </w:rPr>
            </w:pPr>
            <w:ins w:id="607" w:author="Gu, Xuelin" w:date="2021-03-11T16:58:00Z">
              <w:r w:rsidRPr="009B3721">
                <w:rPr>
                  <w:sz w:val="18"/>
                  <w:szCs w:val="18"/>
                </w:rPr>
                <w:t>[</w:t>
              </w:r>
              <w:r>
                <w:rPr>
                  <w:sz w:val="18"/>
                  <w:szCs w:val="18"/>
                </w:rPr>
                <w:t>0.</w:t>
              </w:r>
            </w:ins>
            <w:ins w:id="608" w:author="Gu, Xuelin" w:date="2021-03-11T17:04:00Z">
              <w:r>
                <w:rPr>
                  <w:sz w:val="18"/>
                  <w:szCs w:val="18"/>
                </w:rPr>
                <w:t>80</w:t>
              </w:r>
            </w:ins>
            <w:ins w:id="609" w:author="Gu, Xuelin" w:date="2021-03-11T16:58:00Z">
              <w:r w:rsidRPr="009B3721">
                <w:rPr>
                  <w:sz w:val="18"/>
                  <w:szCs w:val="18"/>
                </w:rPr>
                <w:t>,</w:t>
              </w:r>
            </w:ins>
            <w:ins w:id="610" w:author="Gu, Xuelin" w:date="2021-03-11T17:02:00Z">
              <w:r>
                <w:rPr>
                  <w:sz w:val="18"/>
                  <w:szCs w:val="18"/>
                </w:rPr>
                <w:t>18.85</w:t>
              </w:r>
            </w:ins>
            <w:ins w:id="611" w:author="Gu, Xuelin" w:date="2021-03-11T16:58:00Z">
              <w:r w:rsidRPr="009B3721">
                <w:rPr>
                  <w:sz w:val="18"/>
                  <w:szCs w:val="18"/>
                </w:rPr>
                <w:t>]</w:t>
              </w:r>
            </w:ins>
          </w:p>
        </w:tc>
      </w:tr>
    </w:tbl>
    <w:p w14:paraId="26D27F31" w14:textId="40BF91FB" w:rsidR="001F7192" w:rsidRPr="001F7192" w:rsidDel="00C17602" w:rsidRDefault="001F7192" w:rsidP="001F7192">
      <w:pPr>
        <w:pStyle w:val="a6"/>
        <w:jc w:val="center"/>
        <w:rPr>
          <w:del w:id="612" w:author="Gu, Xuelin" w:date="2021-03-11T17:44:00Z"/>
          <w:sz w:val="21"/>
          <w:szCs w:val="21"/>
        </w:rPr>
      </w:pPr>
      <w:del w:id="613" w:author="Gu, Xuelin" w:date="2021-03-11T17:44:00Z">
        <w:r w:rsidRPr="001F7192" w:rsidDel="00C17602">
          <w:rPr>
            <w:sz w:val="18"/>
            <w:szCs w:val="18"/>
          </w:rPr>
          <w:delText>Table 3: Comparison of relative performance and correlation with observed data of projections of the models under consideration.</w:delText>
        </w:r>
      </w:del>
    </w:p>
    <w:tbl>
      <w:tblPr>
        <w:tblStyle w:val="4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2055"/>
        <w:gridCol w:w="2055"/>
        <w:gridCol w:w="2055"/>
        <w:gridCol w:w="2055"/>
        <w:gridCol w:w="2055"/>
        <w:gridCol w:w="2061"/>
      </w:tblGrid>
      <w:tr w:rsidR="006547D0" w:rsidRPr="00F1359C" w:rsidDel="00C17602" w14:paraId="65A68D01" w14:textId="74CE5B9B" w:rsidTr="001F7192">
        <w:trPr>
          <w:cnfStyle w:val="100000000000" w:firstRow="1" w:lastRow="0" w:firstColumn="0" w:lastColumn="0" w:oddVBand="0" w:evenVBand="0" w:oddHBand="0" w:evenHBand="0" w:firstRowFirstColumn="0" w:firstRowLastColumn="0" w:lastRowFirstColumn="0" w:lastRowLastColumn="0"/>
          <w:trHeight w:hRule="exact" w:val="720"/>
          <w:del w:id="614"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restart"/>
            <w:vAlign w:val="center"/>
          </w:tcPr>
          <w:p w14:paraId="00E7B677" w14:textId="5877913B" w:rsidR="006547D0" w:rsidRPr="00F1359C" w:rsidDel="00C17602" w:rsidRDefault="001128D4" w:rsidP="006547D0">
            <w:pPr>
              <w:jc w:val="center"/>
              <w:rPr>
                <w:del w:id="615" w:author="Gu, Xuelin" w:date="2021-03-11T17:44:00Z"/>
                <w:sz w:val="18"/>
                <w:szCs w:val="18"/>
              </w:rPr>
            </w:pPr>
            <w:del w:id="616" w:author="Gu, Xuelin" w:date="2021-03-11T17:44:00Z">
              <w:r w:rsidRPr="00F1359C" w:rsidDel="00C17602">
                <w:rPr>
                  <w:sz w:val="18"/>
                  <w:szCs w:val="18"/>
                </w:rPr>
                <w:delText>Observed</w:delText>
              </w:r>
              <w:r w:rsidR="006547D0" w:rsidRPr="00F1359C" w:rsidDel="00C17602">
                <w:rPr>
                  <w:sz w:val="18"/>
                  <w:szCs w:val="18"/>
                </w:rPr>
                <w:delText xml:space="preserve"> data</w:delText>
              </w:r>
              <w:r w:rsidRPr="00F1359C" w:rsidDel="00C17602">
                <w:rPr>
                  <w:sz w:val="18"/>
                  <w:szCs w:val="18"/>
                </w:rPr>
                <w:delText xml:space="preserve"> (confirmed)</w:delText>
              </w:r>
            </w:del>
          </w:p>
        </w:tc>
        <w:tc>
          <w:tcPr>
            <w:tcW w:w="714" w:type="pct"/>
            <w:vMerge w:val="restart"/>
            <w:vAlign w:val="center"/>
          </w:tcPr>
          <w:p w14:paraId="544FAC66" w14:textId="14B69A68" w:rsidR="006547D0" w:rsidRPr="00F1359C" w:rsidDel="00C17602" w:rsidRDefault="006547D0" w:rsidP="006547D0">
            <w:pPr>
              <w:jc w:val="center"/>
              <w:cnfStyle w:val="100000000000" w:firstRow="1" w:lastRow="0" w:firstColumn="0" w:lastColumn="0" w:oddVBand="0" w:evenVBand="0" w:oddHBand="0" w:evenHBand="0" w:firstRowFirstColumn="0" w:firstRowLastColumn="0" w:lastRowFirstColumn="0" w:lastRowLastColumn="0"/>
              <w:rPr>
                <w:del w:id="617" w:author="Gu, Xuelin" w:date="2021-03-11T17:44:00Z"/>
                <w:sz w:val="18"/>
                <w:szCs w:val="18"/>
              </w:rPr>
            </w:pPr>
            <w:del w:id="618" w:author="Gu, Xuelin" w:date="2021-03-11T17:44:00Z">
              <w:r w:rsidRPr="00F1359C" w:rsidDel="00C17602">
                <w:rPr>
                  <w:sz w:val="18"/>
                  <w:szCs w:val="18"/>
                </w:rPr>
                <w:delText>Metric</w:delText>
              </w:r>
            </w:del>
          </w:p>
        </w:tc>
        <w:tc>
          <w:tcPr>
            <w:tcW w:w="3572" w:type="pct"/>
            <w:gridSpan w:val="5"/>
            <w:vAlign w:val="center"/>
          </w:tcPr>
          <w:p w14:paraId="2486E25B" w14:textId="2288CA87" w:rsidR="006547D0" w:rsidRPr="00F1359C" w:rsidDel="00C17602" w:rsidRDefault="006547D0" w:rsidP="006547D0">
            <w:pPr>
              <w:jc w:val="center"/>
              <w:cnfStyle w:val="100000000000" w:firstRow="1" w:lastRow="0" w:firstColumn="0" w:lastColumn="0" w:oddVBand="0" w:evenVBand="0" w:oddHBand="0" w:evenHBand="0" w:firstRowFirstColumn="0" w:firstRowLastColumn="0" w:lastRowFirstColumn="0" w:lastRowLastColumn="0"/>
              <w:rPr>
                <w:del w:id="619" w:author="Gu, Xuelin" w:date="2021-03-11T17:44:00Z"/>
                <w:sz w:val="18"/>
                <w:szCs w:val="18"/>
              </w:rPr>
            </w:pPr>
            <w:del w:id="620" w:author="Gu, Xuelin" w:date="2021-03-11T17:44:00Z">
              <w:r w:rsidRPr="00F1359C" w:rsidDel="00C17602">
                <w:rPr>
                  <w:sz w:val="18"/>
                  <w:szCs w:val="18"/>
                </w:rPr>
                <w:delText>Model</w:delText>
              </w:r>
            </w:del>
          </w:p>
        </w:tc>
      </w:tr>
      <w:tr w:rsidR="006547D0" w:rsidRPr="00F1359C" w:rsidDel="00C17602" w14:paraId="2E834DB4" w14:textId="5C43891C" w:rsidTr="001F7192">
        <w:trPr>
          <w:cnfStyle w:val="000000100000" w:firstRow="0" w:lastRow="0" w:firstColumn="0" w:lastColumn="0" w:oddVBand="0" w:evenVBand="0" w:oddHBand="1" w:evenHBand="0" w:firstRowFirstColumn="0" w:firstRowLastColumn="0" w:lastRowFirstColumn="0" w:lastRowLastColumn="0"/>
          <w:trHeight w:hRule="exact" w:val="720"/>
          <w:del w:id="621"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ign w:val="center"/>
          </w:tcPr>
          <w:p w14:paraId="417C584C" w14:textId="2B9D3CD9" w:rsidR="006547D0" w:rsidRPr="00F1359C" w:rsidDel="00C17602" w:rsidRDefault="006547D0" w:rsidP="006547D0">
            <w:pPr>
              <w:jc w:val="center"/>
              <w:rPr>
                <w:del w:id="622" w:author="Gu, Xuelin" w:date="2021-03-11T17:44:00Z"/>
                <w:sz w:val="18"/>
                <w:szCs w:val="18"/>
              </w:rPr>
            </w:pPr>
          </w:p>
        </w:tc>
        <w:tc>
          <w:tcPr>
            <w:tcW w:w="714" w:type="pct"/>
            <w:vMerge/>
            <w:vAlign w:val="center"/>
          </w:tcPr>
          <w:p w14:paraId="5A543BE4" w14:textId="4A342E44"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623" w:author="Gu, Xuelin" w:date="2021-03-11T17:44:00Z"/>
                <w:sz w:val="18"/>
                <w:szCs w:val="18"/>
              </w:rPr>
            </w:pPr>
          </w:p>
        </w:tc>
        <w:tc>
          <w:tcPr>
            <w:tcW w:w="714" w:type="pct"/>
            <w:vAlign w:val="center"/>
          </w:tcPr>
          <w:p w14:paraId="6C8A8353" w14:textId="7BD2E4AB"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624" w:author="Gu, Xuelin" w:date="2021-03-11T17:44:00Z"/>
                <w:b/>
                <w:bCs/>
                <w:sz w:val="18"/>
                <w:szCs w:val="18"/>
              </w:rPr>
            </w:pPr>
            <w:del w:id="625" w:author="Gu, Xuelin" w:date="2021-03-11T17:44:00Z">
              <w:r w:rsidRPr="00F1359C" w:rsidDel="00C17602">
                <w:rPr>
                  <w:b/>
                  <w:bCs/>
                  <w:sz w:val="18"/>
                  <w:szCs w:val="18"/>
                </w:rPr>
                <w:delText>Baseline</w:delText>
              </w:r>
            </w:del>
          </w:p>
        </w:tc>
        <w:tc>
          <w:tcPr>
            <w:tcW w:w="714" w:type="pct"/>
            <w:vAlign w:val="center"/>
          </w:tcPr>
          <w:p w14:paraId="18DCFDC4" w14:textId="3BBEBAD5"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626" w:author="Gu, Xuelin" w:date="2021-03-11T17:44:00Z"/>
                <w:b/>
                <w:bCs/>
                <w:sz w:val="18"/>
                <w:szCs w:val="18"/>
              </w:rPr>
            </w:pPr>
            <w:del w:id="627" w:author="Gu, Xuelin" w:date="2021-03-11T17:44:00Z">
              <w:r w:rsidRPr="00F1359C" w:rsidDel="00C17602">
                <w:rPr>
                  <w:b/>
                  <w:bCs/>
                  <w:sz w:val="18"/>
                  <w:szCs w:val="18"/>
                </w:rPr>
                <w:delText>eSIR</w:delText>
              </w:r>
            </w:del>
          </w:p>
        </w:tc>
        <w:tc>
          <w:tcPr>
            <w:tcW w:w="714" w:type="pct"/>
            <w:vAlign w:val="center"/>
          </w:tcPr>
          <w:p w14:paraId="7100105B" w14:textId="1CD6FA75" w:rsidR="006547D0" w:rsidRPr="00F1359C" w:rsidDel="00C17602" w:rsidRDefault="00D53290" w:rsidP="006547D0">
            <w:pPr>
              <w:jc w:val="center"/>
              <w:cnfStyle w:val="000000100000" w:firstRow="0" w:lastRow="0" w:firstColumn="0" w:lastColumn="0" w:oddVBand="0" w:evenVBand="0" w:oddHBand="1" w:evenHBand="0" w:firstRowFirstColumn="0" w:firstRowLastColumn="0" w:lastRowFirstColumn="0" w:lastRowLastColumn="0"/>
              <w:rPr>
                <w:del w:id="628" w:author="Gu, Xuelin" w:date="2021-03-11T17:44:00Z"/>
                <w:b/>
                <w:bCs/>
                <w:sz w:val="18"/>
                <w:szCs w:val="18"/>
              </w:rPr>
            </w:pPr>
            <w:del w:id="629" w:author="Gu, Xuelin" w:date="2021-03-11T17:44:00Z">
              <w:r w:rsidRPr="00F1359C" w:rsidDel="00C17602">
                <w:rPr>
                  <w:b/>
                  <w:bCs/>
                  <w:sz w:val="18"/>
                  <w:szCs w:val="18"/>
                </w:rPr>
                <w:delText>SAPHIRE</w:delText>
              </w:r>
            </w:del>
          </w:p>
        </w:tc>
        <w:tc>
          <w:tcPr>
            <w:tcW w:w="714" w:type="pct"/>
            <w:vAlign w:val="center"/>
          </w:tcPr>
          <w:p w14:paraId="2A807031" w14:textId="744D9F8C"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630" w:author="Gu, Xuelin" w:date="2021-03-11T17:44:00Z"/>
                <w:b/>
                <w:bCs/>
                <w:sz w:val="18"/>
                <w:szCs w:val="18"/>
              </w:rPr>
            </w:pPr>
            <w:del w:id="631" w:author="Gu, Xuelin" w:date="2021-03-11T17:44:00Z">
              <w:r w:rsidRPr="00F1359C" w:rsidDel="00C17602">
                <w:rPr>
                  <w:b/>
                  <w:bCs/>
                  <w:sz w:val="18"/>
                  <w:szCs w:val="18"/>
                </w:rPr>
                <w:delText>SEIR</w:delText>
              </w:r>
              <w:r w:rsidR="00823B59" w:rsidRPr="00F1359C" w:rsidDel="00C17602">
                <w:rPr>
                  <w:b/>
                  <w:bCs/>
                  <w:sz w:val="18"/>
                  <w:szCs w:val="18"/>
                </w:rPr>
                <w:delText>-</w:delText>
              </w:r>
              <w:r w:rsidR="00823B59" w:rsidRPr="00F1359C" w:rsidDel="00C17602">
                <w:rPr>
                  <w:b/>
                  <w:bCs/>
                  <w:i/>
                  <w:iCs/>
                  <w:sz w:val="18"/>
                  <w:szCs w:val="18"/>
                </w:rPr>
                <w:delText>fansy</w:delText>
              </w:r>
            </w:del>
          </w:p>
        </w:tc>
        <w:tc>
          <w:tcPr>
            <w:tcW w:w="714" w:type="pct"/>
            <w:vAlign w:val="center"/>
          </w:tcPr>
          <w:p w14:paraId="1C5CC877" w14:textId="20C90EA5" w:rsidR="006547D0" w:rsidRPr="00F1359C" w:rsidDel="00C17602" w:rsidRDefault="007567EE" w:rsidP="006547D0">
            <w:pPr>
              <w:jc w:val="center"/>
              <w:cnfStyle w:val="000000100000" w:firstRow="0" w:lastRow="0" w:firstColumn="0" w:lastColumn="0" w:oddVBand="0" w:evenVBand="0" w:oddHBand="1" w:evenHBand="0" w:firstRowFirstColumn="0" w:firstRowLastColumn="0" w:lastRowFirstColumn="0" w:lastRowLastColumn="0"/>
              <w:rPr>
                <w:del w:id="632" w:author="Gu, Xuelin" w:date="2021-03-11T17:44:00Z"/>
                <w:b/>
                <w:bCs/>
                <w:sz w:val="18"/>
                <w:szCs w:val="18"/>
              </w:rPr>
            </w:pPr>
            <w:del w:id="633" w:author="Gu, Xuelin" w:date="2021-03-11T17:44:00Z">
              <w:r w:rsidRPr="00F1359C" w:rsidDel="00C17602">
                <w:rPr>
                  <w:b/>
                  <w:bCs/>
                  <w:sz w:val="18"/>
                  <w:szCs w:val="18"/>
                </w:rPr>
                <w:delText>ICM</w:delText>
              </w:r>
              <w:r w:rsidR="00FA4645" w:rsidRPr="00F1359C" w:rsidDel="00C17602">
                <w:rPr>
                  <w:b/>
                  <w:bCs/>
                  <w:sz w:val="18"/>
                  <w:szCs w:val="18"/>
                  <w:vertAlign w:val="superscript"/>
                </w:rPr>
                <w:delText>e</w:delText>
              </w:r>
            </w:del>
          </w:p>
        </w:tc>
      </w:tr>
      <w:tr w:rsidR="006547D0" w:rsidRPr="00F1359C" w:rsidDel="00C17602" w14:paraId="0E018205" w14:textId="45930CF2" w:rsidTr="001F7192">
        <w:trPr>
          <w:trHeight w:hRule="exact" w:val="720"/>
          <w:del w:id="634"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restart"/>
            <w:vAlign w:val="center"/>
          </w:tcPr>
          <w:p w14:paraId="7E48CF60" w14:textId="7F992A93" w:rsidR="006547D0" w:rsidRPr="00F1359C" w:rsidDel="00C17602" w:rsidRDefault="006547D0" w:rsidP="006547D0">
            <w:pPr>
              <w:jc w:val="center"/>
              <w:rPr>
                <w:del w:id="635" w:author="Gu, Xuelin" w:date="2021-03-11T17:44:00Z"/>
                <w:sz w:val="18"/>
                <w:szCs w:val="18"/>
              </w:rPr>
            </w:pPr>
            <w:del w:id="636" w:author="Gu, Xuelin" w:date="2021-03-11T17:44:00Z">
              <w:r w:rsidRPr="00F1359C" w:rsidDel="00C17602">
                <w:rPr>
                  <w:sz w:val="18"/>
                  <w:szCs w:val="18"/>
                </w:rPr>
                <w:delText>Cumulative cases</w:delText>
              </w:r>
            </w:del>
          </w:p>
        </w:tc>
        <w:tc>
          <w:tcPr>
            <w:tcW w:w="714" w:type="pct"/>
            <w:vAlign w:val="center"/>
          </w:tcPr>
          <w:p w14:paraId="4A487FAC" w14:textId="1DF1D970" w:rsidR="006547D0" w:rsidRPr="00F1359C" w:rsidDel="00C17602" w:rsidRDefault="001C7FEC" w:rsidP="006547D0">
            <w:pPr>
              <w:jc w:val="center"/>
              <w:cnfStyle w:val="000000000000" w:firstRow="0" w:lastRow="0" w:firstColumn="0" w:lastColumn="0" w:oddVBand="0" w:evenVBand="0" w:oddHBand="0" w:evenHBand="0" w:firstRowFirstColumn="0" w:firstRowLastColumn="0" w:lastRowFirstColumn="0" w:lastRowLastColumn="0"/>
              <w:rPr>
                <w:del w:id="637" w:author="Gu, Xuelin" w:date="2021-03-11T17:44:00Z"/>
                <w:b/>
                <w:bCs/>
                <w:sz w:val="18"/>
                <w:szCs w:val="18"/>
              </w:rPr>
            </w:pPr>
            <w:del w:id="638" w:author="Gu, Xuelin" w:date="2021-03-11T17:44:00Z">
              <w:r w:rsidRPr="00F1359C" w:rsidDel="00C17602">
                <w:rPr>
                  <w:b/>
                  <w:bCs/>
                  <w:sz w:val="18"/>
                  <w:szCs w:val="18"/>
                </w:rPr>
                <w:delText>Rel-</w:delText>
              </w:r>
              <w:r w:rsidR="006547D0" w:rsidRPr="00F1359C" w:rsidDel="00C17602">
                <w:rPr>
                  <w:b/>
                  <w:bCs/>
                  <w:sz w:val="18"/>
                  <w:szCs w:val="18"/>
                </w:rPr>
                <w:delText>MSPE</w:delText>
              </w:r>
              <w:r w:rsidR="00E8232A" w:rsidRPr="00F1359C" w:rsidDel="00C17602">
                <w:rPr>
                  <w:b/>
                  <w:bCs/>
                  <w:sz w:val="18"/>
                  <w:szCs w:val="18"/>
                  <w:vertAlign w:val="superscript"/>
                </w:rPr>
                <w:delText>a</w:delText>
              </w:r>
            </w:del>
          </w:p>
        </w:tc>
        <w:tc>
          <w:tcPr>
            <w:tcW w:w="714" w:type="pct"/>
            <w:vAlign w:val="center"/>
          </w:tcPr>
          <w:p w14:paraId="5A56D59B" w14:textId="4C29EB5A" w:rsidR="006547D0" w:rsidRPr="00F1359C" w:rsidDel="00C17602" w:rsidRDefault="00C008D5" w:rsidP="006547D0">
            <w:pPr>
              <w:jc w:val="center"/>
              <w:cnfStyle w:val="000000000000" w:firstRow="0" w:lastRow="0" w:firstColumn="0" w:lastColumn="0" w:oddVBand="0" w:evenVBand="0" w:oddHBand="0" w:evenHBand="0" w:firstRowFirstColumn="0" w:firstRowLastColumn="0" w:lastRowFirstColumn="0" w:lastRowLastColumn="0"/>
              <w:rPr>
                <w:del w:id="639" w:author="Gu, Xuelin" w:date="2021-03-11T17:44:00Z"/>
                <w:sz w:val="18"/>
                <w:szCs w:val="18"/>
              </w:rPr>
            </w:pPr>
            <w:del w:id="640" w:author="Gu, Xuelin" w:date="2021-03-11T17:44:00Z">
              <w:r w:rsidRPr="00F1359C" w:rsidDel="00C17602">
                <w:rPr>
                  <w:sz w:val="18"/>
                  <w:szCs w:val="18"/>
                </w:rPr>
                <w:delText>1</w:delText>
              </w:r>
            </w:del>
          </w:p>
        </w:tc>
        <w:tc>
          <w:tcPr>
            <w:tcW w:w="714" w:type="pct"/>
            <w:vAlign w:val="center"/>
          </w:tcPr>
          <w:p w14:paraId="504D7945" w14:textId="71D92F30" w:rsidR="006547D0" w:rsidRPr="00F1359C" w:rsidDel="00C17602" w:rsidRDefault="005F796C" w:rsidP="006547D0">
            <w:pPr>
              <w:jc w:val="center"/>
              <w:cnfStyle w:val="000000000000" w:firstRow="0" w:lastRow="0" w:firstColumn="0" w:lastColumn="0" w:oddVBand="0" w:evenVBand="0" w:oddHBand="0" w:evenHBand="0" w:firstRowFirstColumn="0" w:firstRowLastColumn="0" w:lastRowFirstColumn="0" w:lastRowLastColumn="0"/>
              <w:rPr>
                <w:del w:id="641" w:author="Gu, Xuelin" w:date="2021-03-11T17:44:00Z"/>
                <w:sz w:val="18"/>
                <w:szCs w:val="18"/>
              </w:rPr>
            </w:pPr>
            <w:del w:id="642" w:author="Gu, Xuelin" w:date="2021-03-11T17:44:00Z">
              <w:r w:rsidRPr="00F1359C" w:rsidDel="00C17602">
                <w:rPr>
                  <w:sz w:val="18"/>
                  <w:szCs w:val="18"/>
                </w:rPr>
                <w:delText>0.225</w:delText>
              </w:r>
            </w:del>
          </w:p>
        </w:tc>
        <w:tc>
          <w:tcPr>
            <w:tcW w:w="714" w:type="pct"/>
            <w:vAlign w:val="center"/>
          </w:tcPr>
          <w:p w14:paraId="47321D5D" w14:textId="3AEEF0DD" w:rsidR="006547D0" w:rsidRPr="00F1359C" w:rsidDel="00C17602" w:rsidRDefault="00DB43AC" w:rsidP="006547D0">
            <w:pPr>
              <w:jc w:val="center"/>
              <w:cnfStyle w:val="000000000000" w:firstRow="0" w:lastRow="0" w:firstColumn="0" w:lastColumn="0" w:oddVBand="0" w:evenVBand="0" w:oddHBand="0" w:evenHBand="0" w:firstRowFirstColumn="0" w:firstRowLastColumn="0" w:lastRowFirstColumn="0" w:lastRowLastColumn="0"/>
              <w:rPr>
                <w:del w:id="643" w:author="Gu, Xuelin" w:date="2021-03-11T17:44:00Z"/>
                <w:sz w:val="18"/>
                <w:szCs w:val="18"/>
              </w:rPr>
            </w:pPr>
            <w:del w:id="644" w:author="Gu, Xuelin" w:date="2021-03-11T17:44:00Z">
              <w:r w:rsidRPr="00F1359C" w:rsidDel="00C17602">
                <w:rPr>
                  <w:sz w:val="18"/>
                  <w:szCs w:val="18"/>
                </w:rPr>
                <w:delText>3.819</w:delText>
              </w:r>
            </w:del>
          </w:p>
        </w:tc>
        <w:tc>
          <w:tcPr>
            <w:tcW w:w="714" w:type="pct"/>
            <w:vAlign w:val="center"/>
          </w:tcPr>
          <w:p w14:paraId="689D55B2" w14:textId="08C417CB" w:rsidR="006547D0" w:rsidRPr="00F1359C" w:rsidDel="00C17602" w:rsidRDefault="005F796C" w:rsidP="006547D0">
            <w:pPr>
              <w:jc w:val="center"/>
              <w:cnfStyle w:val="000000000000" w:firstRow="0" w:lastRow="0" w:firstColumn="0" w:lastColumn="0" w:oddVBand="0" w:evenVBand="0" w:oddHBand="0" w:evenHBand="0" w:firstRowFirstColumn="0" w:firstRowLastColumn="0" w:lastRowFirstColumn="0" w:lastRowLastColumn="0"/>
              <w:rPr>
                <w:del w:id="645" w:author="Gu, Xuelin" w:date="2021-03-11T17:44:00Z"/>
                <w:sz w:val="18"/>
                <w:szCs w:val="18"/>
              </w:rPr>
            </w:pPr>
            <w:del w:id="646" w:author="Gu, Xuelin" w:date="2021-03-11T17:44:00Z">
              <w:r w:rsidRPr="00F1359C" w:rsidDel="00C17602">
                <w:rPr>
                  <w:sz w:val="18"/>
                  <w:szCs w:val="18"/>
                </w:rPr>
                <w:delText>0.579</w:delText>
              </w:r>
            </w:del>
          </w:p>
        </w:tc>
        <w:tc>
          <w:tcPr>
            <w:tcW w:w="714" w:type="pct"/>
            <w:vAlign w:val="center"/>
          </w:tcPr>
          <w:p w14:paraId="76ED707E" w14:textId="3250171A" w:rsidR="006547D0" w:rsidRPr="00F1359C" w:rsidDel="00C17602" w:rsidRDefault="003B2C08" w:rsidP="006547D0">
            <w:pPr>
              <w:jc w:val="center"/>
              <w:cnfStyle w:val="000000000000" w:firstRow="0" w:lastRow="0" w:firstColumn="0" w:lastColumn="0" w:oddVBand="0" w:evenVBand="0" w:oddHBand="0" w:evenHBand="0" w:firstRowFirstColumn="0" w:firstRowLastColumn="0" w:lastRowFirstColumn="0" w:lastRowLastColumn="0"/>
              <w:rPr>
                <w:del w:id="647" w:author="Gu, Xuelin" w:date="2021-03-11T17:44:00Z"/>
                <w:sz w:val="18"/>
                <w:szCs w:val="18"/>
              </w:rPr>
            </w:pPr>
            <w:del w:id="648" w:author="Gu, Xuelin" w:date="2021-03-11T17:44:00Z">
              <w:r w:rsidRPr="00F1359C" w:rsidDel="00C17602">
                <w:rPr>
                  <w:sz w:val="18"/>
                  <w:szCs w:val="18"/>
                </w:rPr>
                <w:delText>-</w:delText>
              </w:r>
            </w:del>
          </w:p>
        </w:tc>
      </w:tr>
      <w:tr w:rsidR="006547D0" w:rsidRPr="00F1359C" w:rsidDel="00C17602" w14:paraId="7E55CFC6" w14:textId="79BA8E1C" w:rsidTr="001F7192">
        <w:trPr>
          <w:cnfStyle w:val="000000100000" w:firstRow="0" w:lastRow="0" w:firstColumn="0" w:lastColumn="0" w:oddVBand="0" w:evenVBand="0" w:oddHBand="1" w:evenHBand="0" w:firstRowFirstColumn="0" w:firstRowLastColumn="0" w:lastRowFirstColumn="0" w:lastRowLastColumn="0"/>
          <w:trHeight w:hRule="exact" w:val="720"/>
          <w:del w:id="649"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ign w:val="center"/>
          </w:tcPr>
          <w:p w14:paraId="6AE5B130" w14:textId="35648B36" w:rsidR="006547D0" w:rsidRPr="00F1359C" w:rsidDel="00C17602" w:rsidRDefault="006547D0" w:rsidP="006547D0">
            <w:pPr>
              <w:jc w:val="center"/>
              <w:rPr>
                <w:del w:id="650" w:author="Gu, Xuelin" w:date="2021-03-11T17:44:00Z"/>
                <w:sz w:val="18"/>
                <w:szCs w:val="18"/>
              </w:rPr>
            </w:pPr>
          </w:p>
        </w:tc>
        <w:tc>
          <w:tcPr>
            <w:tcW w:w="714" w:type="pct"/>
            <w:vAlign w:val="center"/>
          </w:tcPr>
          <w:p w14:paraId="08CB6132" w14:textId="46CA63C4"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651" w:author="Gu, Xuelin" w:date="2021-03-11T17:44:00Z"/>
                <w:b/>
                <w:bCs/>
                <w:sz w:val="18"/>
                <w:szCs w:val="18"/>
              </w:rPr>
            </w:pPr>
            <w:del w:id="652" w:author="Gu, Xuelin" w:date="2021-03-11T17:44:00Z">
              <w:r w:rsidRPr="00F1359C" w:rsidDel="00C17602">
                <w:rPr>
                  <w:b/>
                  <w:bCs/>
                  <w:sz w:val="18"/>
                  <w:szCs w:val="18"/>
                </w:rPr>
                <w:delText>Pearson’s correlation coefficient</w:delText>
              </w:r>
              <w:r w:rsidR="00E8232A" w:rsidRPr="00F1359C" w:rsidDel="00C17602">
                <w:rPr>
                  <w:b/>
                  <w:bCs/>
                  <w:sz w:val="18"/>
                  <w:szCs w:val="18"/>
                  <w:vertAlign w:val="superscript"/>
                </w:rPr>
                <w:delText>b</w:delText>
              </w:r>
            </w:del>
          </w:p>
        </w:tc>
        <w:tc>
          <w:tcPr>
            <w:tcW w:w="714" w:type="pct"/>
            <w:vAlign w:val="center"/>
          </w:tcPr>
          <w:p w14:paraId="7D5C7E39" w14:textId="189821AA" w:rsidR="006547D0" w:rsidRPr="00F1359C" w:rsidDel="00C17602" w:rsidRDefault="005F796C" w:rsidP="006547D0">
            <w:pPr>
              <w:jc w:val="center"/>
              <w:cnfStyle w:val="000000100000" w:firstRow="0" w:lastRow="0" w:firstColumn="0" w:lastColumn="0" w:oddVBand="0" w:evenVBand="0" w:oddHBand="1" w:evenHBand="0" w:firstRowFirstColumn="0" w:firstRowLastColumn="0" w:lastRowFirstColumn="0" w:lastRowLastColumn="0"/>
              <w:rPr>
                <w:del w:id="653" w:author="Gu, Xuelin" w:date="2021-03-11T17:44:00Z"/>
                <w:sz w:val="18"/>
                <w:szCs w:val="18"/>
              </w:rPr>
            </w:pPr>
            <w:del w:id="654" w:author="Gu, Xuelin" w:date="2021-03-11T17:44:00Z">
              <w:r w:rsidRPr="00F1359C" w:rsidDel="00C17602">
                <w:rPr>
                  <w:sz w:val="18"/>
                  <w:szCs w:val="18"/>
                </w:rPr>
                <w:delText>1</w:delText>
              </w:r>
            </w:del>
          </w:p>
        </w:tc>
        <w:tc>
          <w:tcPr>
            <w:tcW w:w="714" w:type="pct"/>
            <w:vAlign w:val="center"/>
          </w:tcPr>
          <w:p w14:paraId="60634059" w14:textId="64C6CB0F" w:rsidR="006547D0" w:rsidRPr="00F1359C" w:rsidDel="00C17602" w:rsidRDefault="005F796C" w:rsidP="006547D0">
            <w:pPr>
              <w:jc w:val="center"/>
              <w:cnfStyle w:val="000000100000" w:firstRow="0" w:lastRow="0" w:firstColumn="0" w:lastColumn="0" w:oddVBand="0" w:evenVBand="0" w:oddHBand="1" w:evenHBand="0" w:firstRowFirstColumn="0" w:firstRowLastColumn="0" w:lastRowFirstColumn="0" w:lastRowLastColumn="0"/>
              <w:rPr>
                <w:del w:id="655" w:author="Gu, Xuelin" w:date="2021-03-11T17:44:00Z"/>
                <w:sz w:val="18"/>
                <w:szCs w:val="18"/>
              </w:rPr>
            </w:pPr>
            <w:del w:id="656" w:author="Gu, Xuelin" w:date="2021-03-11T17:44:00Z">
              <w:r w:rsidRPr="00F1359C" w:rsidDel="00C17602">
                <w:rPr>
                  <w:sz w:val="18"/>
                  <w:szCs w:val="18"/>
                </w:rPr>
                <w:delText>0.985</w:delText>
              </w:r>
            </w:del>
          </w:p>
        </w:tc>
        <w:tc>
          <w:tcPr>
            <w:tcW w:w="714" w:type="pct"/>
            <w:vAlign w:val="center"/>
          </w:tcPr>
          <w:p w14:paraId="5AA8890C" w14:textId="06B9FAFF" w:rsidR="006547D0" w:rsidRPr="00F1359C" w:rsidDel="00C17602" w:rsidRDefault="00DB43AC" w:rsidP="006547D0">
            <w:pPr>
              <w:jc w:val="center"/>
              <w:cnfStyle w:val="000000100000" w:firstRow="0" w:lastRow="0" w:firstColumn="0" w:lastColumn="0" w:oddVBand="0" w:evenVBand="0" w:oddHBand="1" w:evenHBand="0" w:firstRowFirstColumn="0" w:firstRowLastColumn="0" w:lastRowFirstColumn="0" w:lastRowLastColumn="0"/>
              <w:rPr>
                <w:del w:id="657" w:author="Gu, Xuelin" w:date="2021-03-11T17:44:00Z"/>
                <w:sz w:val="18"/>
                <w:szCs w:val="18"/>
              </w:rPr>
            </w:pPr>
            <w:del w:id="658" w:author="Gu, Xuelin" w:date="2021-03-11T17:44:00Z">
              <w:r w:rsidRPr="00F1359C" w:rsidDel="00C17602">
                <w:rPr>
                  <w:sz w:val="18"/>
                  <w:szCs w:val="18"/>
                </w:rPr>
                <w:delText>1</w:delText>
              </w:r>
            </w:del>
          </w:p>
        </w:tc>
        <w:tc>
          <w:tcPr>
            <w:tcW w:w="714" w:type="pct"/>
            <w:vAlign w:val="center"/>
          </w:tcPr>
          <w:p w14:paraId="0E9E6EB9" w14:textId="2902BDC4" w:rsidR="006547D0" w:rsidRPr="00F1359C" w:rsidDel="00C17602" w:rsidRDefault="005F796C" w:rsidP="006547D0">
            <w:pPr>
              <w:jc w:val="center"/>
              <w:cnfStyle w:val="000000100000" w:firstRow="0" w:lastRow="0" w:firstColumn="0" w:lastColumn="0" w:oddVBand="0" w:evenVBand="0" w:oddHBand="1" w:evenHBand="0" w:firstRowFirstColumn="0" w:firstRowLastColumn="0" w:lastRowFirstColumn="0" w:lastRowLastColumn="0"/>
              <w:rPr>
                <w:del w:id="659" w:author="Gu, Xuelin" w:date="2021-03-11T17:44:00Z"/>
                <w:sz w:val="18"/>
                <w:szCs w:val="18"/>
              </w:rPr>
            </w:pPr>
            <w:del w:id="660" w:author="Gu, Xuelin" w:date="2021-03-11T17:44:00Z">
              <w:r w:rsidRPr="00F1359C" w:rsidDel="00C17602">
                <w:rPr>
                  <w:sz w:val="18"/>
                  <w:szCs w:val="18"/>
                </w:rPr>
                <w:delText>1</w:delText>
              </w:r>
            </w:del>
          </w:p>
        </w:tc>
        <w:tc>
          <w:tcPr>
            <w:tcW w:w="714" w:type="pct"/>
            <w:vAlign w:val="center"/>
          </w:tcPr>
          <w:p w14:paraId="6F0A6F1E" w14:textId="77BBC67C" w:rsidR="006547D0" w:rsidRPr="00F1359C" w:rsidDel="00C17602" w:rsidRDefault="003B2C08" w:rsidP="006547D0">
            <w:pPr>
              <w:jc w:val="center"/>
              <w:cnfStyle w:val="000000100000" w:firstRow="0" w:lastRow="0" w:firstColumn="0" w:lastColumn="0" w:oddVBand="0" w:evenVBand="0" w:oddHBand="1" w:evenHBand="0" w:firstRowFirstColumn="0" w:firstRowLastColumn="0" w:lastRowFirstColumn="0" w:lastRowLastColumn="0"/>
              <w:rPr>
                <w:del w:id="661" w:author="Gu, Xuelin" w:date="2021-03-11T17:44:00Z"/>
                <w:sz w:val="18"/>
                <w:szCs w:val="18"/>
              </w:rPr>
            </w:pPr>
            <w:del w:id="662" w:author="Gu, Xuelin" w:date="2021-03-11T17:44:00Z">
              <w:r w:rsidRPr="00F1359C" w:rsidDel="00C17602">
                <w:rPr>
                  <w:sz w:val="18"/>
                  <w:szCs w:val="18"/>
                </w:rPr>
                <w:delText>-</w:delText>
              </w:r>
            </w:del>
          </w:p>
        </w:tc>
      </w:tr>
      <w:tr w:rsidR="006547D0" w:rsidRPr="00F1359C" w:rsidDel="00C17602" w14:paraId="042BA313" w14:textId="5CEF05E4" w:rsidTr="001F7192">
        <w:trPr>
          <w:trHeight w:hRule="exact" w:val="720"/>
          <w:del w:id="663"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ign w:val="center"/>
          </w:tcPr>
          <w:p w14:paraId="3D10E520" w14:textId="04EACD2C" w:rsidR="006547D0" w:rsidRPr="00F1359C" w:rsidDel="00C17602" w:rsidRDefault="006547D0" w:rsidP="006547D0">
            <w:pPr>
              <w:jc w:val="center"/>
              <w:rPr>
                <w:del w:id="664" w:author="Gu, Xuelin" w:date="2021-03-11T17:44:00Z"/>
                <w:sz w:val="18"/>
                <w:szCs w:val="18"/>
              </w:rPr>
            </w:pPr>
          </w:p>
        </w:tc>
        <w:tc>
          <w:tcPr>
            <w:tcW w:w="714" w:type="pct"/>
            <w:vAlign w:val="center"/>
          </w:tcPr>
          <w:p w14:paraId="4C32E2C0" w14:textId="43C89C58" w:rsidR="006547D0" w:rsidRPr="00F1359C" w:rsidDel="00C17602" w:rsidRDefault="006547D0" w:rsidP="006547D0">
            <w:pPr>
              <w:jc w:val="center"/>
              <w:cnfStyle w:val="000000000000" w:firstRow="0" w:lastRow="0" w:firstColumn="0" w:lastColumn="0" w:oddVBand="0" w:evenVBand="0" w:oddHBand="0" w:evenHBand="0" w:firstRowFirstColumn="0" w:firstRowLastColumn="0" w:lastRowFirstColumn="0" w:lastRowLastColumn="0"/>
              <w:rPr>
                <w:del w:id="665" w:author="Gu, Xuelin" w:date="2021-03-11T17:44:00Z"/>
                <w:b/>
                <w:bCs/>
                <w:sz w:val="18"/>
                <w:szCs w:val="18"/>
              </w:rPr>
            </w:pPr>
            <w:del w:id="666" w:author="Gu, Xuelin" w:date="2021-03-11T17:44:00Z">
              <w:r w:rsidRPr="00F1359C" w:rsidDel="00C17602">
                <w:rPr>
                  <w:b/>
                  <w:bCs/>
                  <w:sz w:val="18"/>
                  <w:szCs w:val="18"/>
                </w:rPr>
                <w:delText>Lin’s concordance coefficient</w:delText>
              </w:r>
              <w:r w:rsidR="00E8232A" w:rsidRPr="00F1359C" w:rsidDel="00C17602">
                <w:rPr>
                  <w:b/>
                  <w:bCs/>
                  <w:sz w:val="18"/>
                  <w:szCs w:val="18"/>
                  <w:vertAlign w:val="superscript"/>
                </w:rPr>
                <w:delText>b</w:delText>
              </w:r>
            </w:del>
          </w:p>
        </w:tc>
        <w:tc>
          <w:tcPr>
            <w:tcW w:w="714" w:type="pct"/>
            <w:vAlign w:val="center"/>
          </w:tcPr>
          <w:p w14:paraId="5731CFB1" w14:textId="07526723" w:rsidR="006547D0" w:rsidRPr="00F1359C" w:rsidDel="00C17602" w:rsidRDefault="005F796C" w:rsidP="006547D0">
            <w:pPr>
              <w:jc w:val="center"/>
              <w:cnfStyle w:val="000000000000" w:firstRow="0" w:lastRow="0" w:firstColumn="0" w:lastColumn="0" w:oddVBand="0" w:evenVBand="0" w:oddHBand="0" w:evenHBand="0" w:firstRowFirstColumn="0" w:firstRowLastColumn="0" w:lastRowFirstColumn="0" w:lastRowLastColumn="0"/>
              <w:rPr>
                <w:del w:id="667" w:author="Gu, Xuelin" w:date="2021-03-11T17:44:00Z"/>
                <w:sz w:val="18"/>
                <w:szCs w:val="18"/>
              </w:rPr>
            </w:pPr>
            <w:del w:id="668" w:author="Gu, Xuelin" w:date="2021-03-11T17:44:00Z">
              <w:r w:rsidRPr="00F1359C" w:rsidDel="00C17602">
                <w:rPr>
                  <w:sz w:val="18"/>
                  <w:szCs w:val="18"/>
                </w:rPr>
                <w:delText>0.991</w:delText>
              </w:r>
            </w:del>
          </w:p>
        </w:tc>
        <w:tc>
          <w:tcPr>
            <w:tcW w:w="714" w:type="pct"/>
            <w:vAlign w:val="center"/>
          </w:tcPr>
          <w:p w14:paraId="2CF9A161" w14:textId="547FDC83" w:rsidR="006547D0" w:rsidRPr="00F1359C" w:rsidDel="00C17602" w:rsidRDefault="00943F13" w:rsidP="006547D0">
            <w:pPr>
              <w:jc w:val="center"/>
              <w:cnfStyle w:val="000000000000" w:firstRow="0" w:lastRow="0" w:firstColumn="0" w:lastColumn="0" w:oddVBand="0" w:evenVBand="0" w:oddHBand="0" w:evenHBand="0" w:firstRowFirstColumn="0" w:firstRowLastColumn="0" w:lastRowFirstColumn="0" w:lastRowLastColumn="0"/>
              <w:rPr>
                <w:del w:id="669" w:author="Gu, Xuelin" w:date="2021-03-11T17:44:00Z"/>
                <w:sz w:val="18"/>
                <w:szCs w:val="18"/>
              </w:rPr>
            </w:pPr>
            <w:del w:id="670" w:author="Gu, Xuelin" w:date="2021-03-11T17:44:00Z">
              <w:r w:rsidRPr="00F1359C" w:rsidDel="00C17602">
                <w:rPr>
                  <w:sz w:val="18"/>
                  <w:szCs w:val="18"/>
                </w:rPr>
                <w:delText>0.31</w:delText>
              </w:r>
              <w:r w:rsidR="002E1E48" w:rsidRPr="00F1359C" w:rsidDel="00C17602">
                <w:rPr>
                  <w:sz w:val="18"/>
                  <w:szCs w:val="18"/>
                </w:rPr>
                <w:delText>6</w:delText>
              </w:r>
            </w:del>
          </w:p>
        </w:tc>
        <w:tc>
          <w:tcPr>
            <w:tcW w:w="714" w:type="pct"/>
            <w:vAlign w:val="center"/>
          </w:tcPr>
          <w:p w14:paraId="7FB0C52D" w14:textId="564820F2" w:rsidR="006547D0" w:rsidRPr="00F1359C" w:rsidDel="00C17602" w:rsidRDefault="00943F13" w:rsidP="006547D0">
            <w:pPr>
              <w:jc w:val="center"/>
              <w:cnfStyle w:val="000000000000" w:firstRow="0" w:lastRow="0" w:firstColumn="0" w:lastColumn="0" w:oddVBand="0" w:evenVBand="0" w:oddHBand="0" w:evenHBand="0" w:firstRowFirstColumn="0" w:firstRowLastColumn="0" w:lastRowFirstColumn="0" w:lastRowLastColumn="0"/>
              <w:rPr>
                <w:del w:id="671" w:author="Gu, Xuelin" w:date="2021-03-11T17:44:00Z"/>
                <w:sz w:val="18"/>
                <w:szCs w:val="18"/>
              </w:rPr>
            </w:pPr>
            <w:del w:id="672" w:author="Gu, Xuelin" w:date="2021-03-11T17:44:00Z">
              <w:r w:rsidRPr="00F1359C" w:rsidDel="00C17602">
                <w:rPr>
                  <w:sz w:val="18"/>
                  <w:szCs w:val="18"/>
                </w:rPr>
                <w:delText>0.</w:delText>
              </w:r>
              <w:r w:rsidR="00DB43AC" w:rsidRPr="00F1359C" w:rsidDel="00C17602">
                <w:rPr>
                  <w:sz w:val="18"/>
                  <w:szCs w:val="18"/>
                </w:rPr>
                <w:delText>975</w:delText>
              </w:r>
            </w:del>
          </w:p>
        </w:tc>
        <w:tc>
          <w:tcPr>
            <w:tcW w:w="714" w:type="pct"/>
            <w:vAlign w:val="center"/>
          </w:tcPr>
          <w:p w14:paraId="3B893F5E" w14:textId="279883DE" w:rsidR="006547D0" w:rsidRPr="00F1359C" w:rsidDel="00C17602" w:rsidRDefault="00943F13" w:rsidP="006547D0">
            <w:pPr>
              <w:jc w:val="center"/>
              <w:cnfStyle w:val="000000000000" w:firstRow="0" w:lastRow="0" w:firstColumn="0" w:lastColumn="0" w:oddVBand="0" w:evenVBand="0" w:oddHBand="0" w:evenHBand="0" w:firstRowFirstColumn="0" w:firstRowLastColumn="0" w:lastRowFirstColumn="0" w:lastRowLastColumn="0"/>
              <w:rPr>
                <w:del w:id="673" w:author="Gu, Xuelin" w:date="2021-03-11T17:44:00Z"/>
                <w:sz w:val="18"/>
                <w:szCs w:val="18"/>
              </w:rPr>
            </w:pPr>
            <w:del w:id="674" w:author="Gu, Xuelin" w:date="2021-03-11T17:44:00Z">
              <w:r w:rsidRPr="00F1359C" w:rsidDel="00C17602">
                <w:rPr>
                  <w:sz w:val="18"/>
                  <w:szCs w:val="18"/>
                </w:rPr>
                <w:delText>0.965</w:delText>
              </w:r>
            </w:del>
          </w:p>
        </w:tc>
        <w:tc>
          <w:tcPr>
            <w:tcW w:w="714" w:type="pct"/>
            <w:vAlign w:val="center"/>
          </w:tcPr>
          <w:p w14:paraId="1B50C1E8" w14:textId="3FB34F1E" w:rsidR="006547D0" w:rsidRPr="00F1359C" w:rsidDel="00C17602" w:rsidRDefault="003B2C08" w:rsidP="006547D0">
            <w:pPr>
              <w:jc w:val="center"/>
              <w:cnfStyle w:val="000000000000" w:firstRow="0" w:lastRow="0" w:firstColumn="0" w:lastColumn="0" w:oddVBand="0" w:evenVBand="0" w:oddHBand="0" w:evenHBand="0" w:firstRowFirstColumn="0" w:firstRowLastColumn="0" w:lastRowFirstColumn="0" w:lastRowLastColumn="0"/>
              <w:rPr>
                <w:del w:id="675" w:author="Gu, Xuelin" w:date="2021-03-11T17:44:00Z"/>
                <w:sz w:val="18"/>
                <w:szCs w:val="18"/>
              </w:rPr>
            </w:pPr>
            <w:del w:id="676" w:author="Gu, Xuelin" w:date="2021-03-11T17:44:00Z">
              <w:r w:rsidRPr="00F1359C" w:rsidDel="00C17602">
                <w:rPr>
                  <w:sz w:val="18"/>
                  <w:szCs w:val="18"/>
                </w:rPr>
                <w:delText>-</w:delText>
              </w:r>
            </w:del>
          </w:p>
        </w:tc>
      </w:tr>
      <w:tr w:rsidR="006547D0" w:rsidRPr="00F1359C" w:rsidDel="00C17602" w14:paraId="35B875D1" w14:textId="4042DD09" w:rsidTr="001F7192">
        <w:trPr>
          <w:cnfStyle w:val="000000100000" w:firstRow="0" w:lastRow="0" w:firstColumn="0" w:lastColumn="0" w:oddVBand="0" w:evenVBand="0" w:oddHBand="1" w:evenHBand="0" w:firstRowFirstColumn="0" w:firstRowLastColumn="0" w:lastRowFirstColumn="0" w:lastRowLastColumn="0"/>
          <w:trHeight w:hRule="exact" w:val="720"/>
          <w:del w:id="677"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restart"/>
            <w:vAlign w:val="center"/>
          </w:tcPr>
          <w:p w14:paraId="191BAF73" w14:textId="22BE09CC" w:rsidR="006547D0" w:rsidRPr="00F1359C" w:rsidDel="00C17602" w:rsidRDefault="006547D0" w:rsidP="006547D0">
            <w:pPr>
              <w:jc w:val="center"/>
              <w:rPr>
                <w:del w:id="678" w:author="Gu, Xuelin" w:date="2021-03-11T17:44:00Z"/>
                <w:sz w:val="18"/>
                <w:szCs w:val="18"/>
              </w:rPr>
            </w:pPr>
            <w:del w:id="679" w:author="Gu, Xuelin" w:date="2021-03-11T17:44:00Z">
              <w:r w:rsidRPr="00F1359C" w:rsidDel="00C17602">
                <w:rPr>
                  <w:sz w:val="18"/>
                  <w:szCs w:val="18"/>
                </w:rPr>
                <w:delText>Cumulative deaths</w:delText>
              </w:r>
            </w:del>
          </w:p>
        </w:tc>
        <w:tc>
          <w:tcPr>
            <w:tcW w:w="714" w:type="pct"/>
            <w:vAlign w:val="center"/>
          </w:tcPr>
          <w:p w14:paraId="5626944F" w14:textId="2D961187" w:rsidR="006547D0" w:rsidRPr="00F1359C" w:rsidDel="00C17602" w:rsidRDefault="001C7FEC" w:rsidP="006547D0">
            <w:pPr>
              <w:jc w:val="center"/>
              <w:cnfStyle w:val="000000100000" w:firstRow="0" w:lastRow="0" w:firstColumn="0" w:lastColumn="0" w:oddVBand="0" w:evenVBand="0" w:oddHBand="1" w:evenHBand="0" w:firstRowFirstColumn="0" w:firstRowLastColumn="0" w:lastRowFirstColumn="0" w:lastRowLastColumn="0"/>
              <w:rPr>
                <w:del w:id="680" w:author="Gu, Xuelin" w:date="2021-03-11T17:44:00Z"/>
                <w:b/>
                <w:bCs/>
                <w:sz w:val="18"/>
                <w:szCs w:val="18"/>
              </w:rPr>
            </w:pPr>
            <w:del w:id="681" w:author="Gu, Xuelin" w:date="2021-03-11T17:44:00Z">
              <w:r w:rsidRPr="00F1359C" w:rsidDel="00C17602">
                <w:rPr>
                  <w:b/>
                  <w:bCs/>
                  <w:sz w:val="18"/>
                  <w:szCs w:val="18"/>
                </w:rPr>
                <w:delText>Rel-</w:delText>
              </w:r>
              <w:r w:rsidR="006547D0" w:rsidRPr="00F1359C" w:rsidDel="00C17602">
                <w:rPr>
                  <w:b/>
                  <w:bCs/>
                  <w:sz w:val="18"/>
                  <w:szCs w:val="18"/>
                </w:rPr>
                <w:delText>MSPE</w:delText>
              </w:r>
              <w:r w:rsidR="00E8232A" w:rsidRPr="00F1359C" w:rsidDel="00C17602">
                <w:rPr>
                  <w:b/>
                  <w:bCs/>
                  <w:sz w:val="18"/>
                  <w:szCs w:val="18"/>
                  <w:vertAlign w:val="superscript"/>
                </w:rPr>
                <w:delText>c</w:delText>
              </w:r>
            </w:del>
          </w:p>
        </w:tc>
        <w:tc>
          <w:tcPr>
            <w:tcW w:w="714" w:type="pct"/>
            <w:vAlign w:val="center"/>
          </w:tcPr>
          <w:p w14:paraId="21148A1F" w14:textId="20FBEA43" w:rsidR="006547D0" w:rsidRPr="00F1359C" w:rsidDel="00C17602" w:rsidRDefault="00035317" w:rsidP="006547D0">
            <w:pPr>
              <w:jc w:val="center"/>
              <w:cnfStyle w:val="000000100000" w:firstRow="0" w:lastRow="0" w:firstColumn="0" w:lastColumn="0" w:oddVBand="0" w:evenVBand="0" w:oddHBand="1" w:evenHBand="0" w:firstRowFirstColumn="0" w:firstRowLastColumn="0" w:lastRowFirstColumn="0" w:lastRowLastColumn="0"/>
              <w:rPr>
                <w:del w:id="682" w:author="Gu, Xuelin" w:date="2021-03-11T17:44:00Z"/>
                <w:sz w:val="18"/>
                <w:szCs w:val="18"/>
              </w:rPr>
            </w:pPr>
            <w:del w:id="683" w:author="Gu, Xuelin" w:date="2021-03-11T17:44:00Z">
              <w:r w:rsidRPr="00F1359C" w:rsidDel="00C17602">
                <w:rPr>
                  <w:sz w:val="18"/>
                  <w:szCs w:val="18"/>
                </w:rPr>
                <w:delText>-</w:delText>
              </w:r>
            </w:del>
          </w:p>
        </w:tc>
        <w:tc>
          <w:tcPr>
            <w:tcW w:w="714" w:type="pct"/>
            <w:vAlign w:val="center"/>
          </w:tcPr>
          <w:p w14:paraId="2C037E8F" w14:textId="4CD26686" w:rsidR="006547D0" w:rsidRPr="00F1359C" w:rsidDel="00C17602" w:rsidRDefault="00C008D5" w:rsidP="006547D0">
            <w:pPr>
              <w:jc w:val="center"/>
              <w:cnfStyle w:val="000000100000" w:firstRow="0" w:lastRow="0" w:firstColumn="0" w:lastColumn="0" w:oddVBand="0" w:evenVBand="0" w:oddHBand="1" w:evenHBand="0" w:firstRowFirstColumn="0" w:firstRowLastColumn="0" w:lastRowFirstColumn="0" w:lastRowLastColumn="0"/>
              <w:rPr>
                <w:del w:id="684" w:author="Gu, Xuelin" w:date="2021-03-11T17:44:00Z"/>
                <w:sz w:val="18"/>
                <w:szCs w:val="18"/>
              </w:rPr>
            </w:pPr>
            <w:del w:id="685" w:author="Gu, Xuelin" w:date="2021-03-11T17:44:00Z">
              <w:r w:rsidRPr="00F1359C" w:rsidDel="00C17602">
                <w:rPr>
                  <w:sz w:val="18"/>
                  <w:szCs w:val="18"/>
                </w:rPr>
                <w:delText>1</w:delText>
              </w:r>
            </w:del>
          </w:p>
        </w:tc>
        <w:tc>
          <w:tcPr>
            <w:tcW w:w="714" w:type="pct"/>
            <w:vAlign w:val="center"/>
          </w:tcPr>
          <w:p w14:paraId="1D1B0FBD" w14:textId="1BF0B4B6" w:rsidR="006547D0" w:rsidRPr="00F1359C" w:rsidDel="00C17602" w:rsidRDefault="00693C2A" w:rsidP="006547D0">
            <w:pPr>
              <w:jc w:val="center"/>
              <w:cnfStyle w:val="000000100000" w:firstRow="0" w:lastRow="0" w:firstColumn="0" w:lastColumn="0" w:oddVBand="0" w:evenVBand="0" w:oddHBand="1" w:evenHBand="0" w:firstRowFirstColumn="0" w:firstRowLastColumn="0" w:lastRowFirstColumn="0" w:lastRowLastColumn="0"/>
              <w:rPr>
                <w:del w:id="686" w:author="Gu, Xuelin" w:date="2021-03-11T17:44:00Z"/>
                <w:sz w:val="18"/>
                <w:szCs w:val="18"/>
              </w:rPr>
            </w:pPr>
            <w:del w:id="687" w:author="Gu, Xuelin" w:date="2021-03-11T17:44:00Z">
              <w:r w:rsidRPr="00F1359C" w:rsidDel="00C17602">
                <w:rPr>
                  <w:sz w:val="18"/>
                  <w:szCs w:val="18"/>
                </w:rPr>
                <w:delText>-</w:delText>
              </w:r>
            </w:del>
          </w:p>
        </w:tc>
        <w:tc>
          <w:tcPr>
            <w:tcW w:w="714" w:type="pct"/>
            <w:vAlign w:val="center"/>
          </w:tcPr>
          <w:p w14:paraId="32378CB1" w14:textId="5C4076B2" w:rsidR="006547D0" w:rsidRPr="00F1359C" w:rsidDel="00C17602" w:rsidRDefault="00943F13" w:rsidP="006547D0">
            <w:pPr>
              <w:jc w:val="center"/>
              <w:cnfStyle w:val="000000100000" w:firstRow="0" w:lastRow="0" w:firstColumn="0" w:lastColumn="0" w:oddVBand="0" w:evenVBand="0" w:oddHBand="1" w:evenHBand="0" w:firstRowFirstColumn="0" w:firstRowLastColumn="0" w:lastRowFirstColumn="0" w:lastRowLastColumn="0"/>
              <w:rPr>
                <w:del w:id="688" w:author="Gu, Xuelin" w:date="2021-03-11T17:44:00Z"/>
                <w:sz w:val="18"/>
                <w:szCs w:val="18"/>
              </w:rPr>
            </w:pPr>
            <w:del w:id="689" w:author="Gu, Xuelin" w:date="2021-03-11T17:44:00Z">
              <w:r w:rsidRPr="00F1359C" w:rsidDel="00C17602">
                <w:rPr>
                  <w:sz w:val="18"/>
                  <w:szCs w:val="18"/>
                </w:rPr>
                <w:delText>7.605</w:delText>
              </w:r>
            </w:del>
          </w:p>
        </w:tc>
        <w:tc>
          <w:tcPr>
            <w:tcW w:w="714" w:type="pct"/>
            <w:vAlign w:val="center"/>
          </w:tcPr>
          <w:p w14:paraId="181D43A3" w14:textId="66BB734A" w:rsidR="006547D0" w:rsidRPr="00F1359C" w:rsidDel="00C17602" w:rsidRDefault="000953B3" w:rsidP="006547D0">
            <w:pPr>
              <w:jc w:val="center"/>
              <w:cnfStyle w:val="000000100000" w:firstRow="0" w:lastRow="0" w:firstColumn="0" w:lastColumn="0" w:oddVBand="0" w:evenVBand="0" w:oddHBand="1" w:evenHBand="0" w:firstRowFirstColumn="0" w:firstRowLastColumn="0" w:lastRowFirstColumn="0" w:lastRowLastColumn="0"/>
              <w:rPr>
                <w:del w:id="690" w:author="Gu, Xuelin" w:date="2021-03-11T17:44:00Z"/>
                <w:sz w:val="18"/>
                <w:szCs w:val="18"/>
              </w:rPr>
            </w:pPr>
            <w:del w:id="691" w:author="Gu, Xuelin" w:date="2021-03-11T17:44:00Z">
              <w:r w:rsidRPr="00F1359C" w:rsidDel="00C17602">
                <w:rPr>
                  <w:sz w:val="18"/>
                  <w:szCs w:val="18"/>
                </w:rPr>
                <w:delText>-</w:delText>
              </w:r>
            </w:del>
          </w:p>
        </w:tc>
      </w:tr>
      <w:tr w:rsidR="006547D0" w:rsidRPr="00F1359C" w:rsidDel="00C17602" w14:paraId="255CB3C6" w14:textId="5EE25D93" w:rsidTr="001F7192">
        <w:trPr>
          <w:trHeight w:hRule="exact" w:val="720"/>
          <w:del w:id="692"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ign w:val="center"/>
          </w:tcPr>
          <w:p w14:paraId="008CB636" w14:textId="60268579" w:rsidR="006547D0" w:rsidRPr="00F1359C" w:rsidDel="00C17602" w:rsidRDefault="006547D0" w:rsidP="006547D0">
            <w:pPr>
              <w:jc w:val="center"/>
              <w:rPr>
                <w:del w:id="693" w:author="Gu, Xuelin" w:date="2021-03-11T17:44:00Z"/>
                <w:sz w:val="18"/>
                <w:szCs w:val="18"/>
              </w:rPr>
            </w:pPr>
          </w:p>
        </w:tc>
        <w:tc>
          <w:tcPr>
            <w:tcW w:w="714" w:type="pct"/>
            <w:vAlign w:val="center"/>
          </w:tcPr>
          <w:p w14:paraId="3136DC95" w14:textId="7F3AB17D" w:rsidR="006547D0" w:rsidRPr="00F1359C" w:rsidDel="00C17602" w:rsidRDefault="006547D0" w:rsidP="006547D0">
            <w:pPr>
              <w:jc w:val="center"/>
              <w:cnfStyle w:val="000000000000" w:firstRow="0" w:lastRow="0" w:firstColumn="0" w:lastColumn="0" w:oddVBand="0" w:evenVBand="0" w:oddHBand="0" w:evenHBand="0" w:firstRowFirstColumn="0" w:firstRowLastColumn="0" w:lastRowFirstColumn="0" w:lastRowLastColumn="0"/>
              <w:rPr>
                <w:del w:id="694" w:author="Gu, Xuelin" w:date="2021-03-11T17:44:00Z"/>
                <w:b/>
                <w:bCs/>
                <w:sz w:val="18"/>
                <w:szCs w:val="18"/>
              </w:rPr>
            </w:pPr>
            <w:del w:id="695" w:author="Gu, Xuelin" w:date="2021-03-11T17:44:00Z">
              <w:r w:rsidRPr="00F1359C" w:rsidDel="00C17602">
                <w:rPr>
                  <w:b/>
                  <w:bCs/>
                  <w:sz w:val="18"/>
                  <w:szCs w:val="18"/>
                </w:rPr>
                <w:delText>Pearson’s correlation coefficient</w:delText>
              </w:r>
              <w:r w:rsidR="00E8232A" w:rsidRPr="00F1359C" w:rsidDel="00C17602">
                <w:rPr>
                  <w:b/>
                  <w:bCs/>
                  <w:sz w:val="18"/>
                  <w:szCs w:val="18"/>
                  <w:vertAlign w:val="superscript"/>
                </w:rPr>
                <w:delText>d</w:delText>
              </w:r>
            </w:del>
          </w:p>
        </w:tc>
        <w:tc>
          <w:tcPr>
            <w:tcW w:w="714" w:type="pct"/>
            <w:vAlign w:val="center"/>
          </w:tcPr>
          <w:p w14:paraId="20B904FE" w14:textId="7518163B" w:rsidR="006547D0" w:rsidRPr="00F1359C" w:rsidDel="00C17602" w:rsidRDefault="00035317" w:rsidP="006547D0">
            <w:pPr>
              <w:jc w:val="center"/>
              <w:cnfStyle w:val="000000000000" w:firstRow="0" w:lastRow="0" w:firstColumn="0" w:lastColumn="0" w:oddVBand="0" w:evenVBand="0" w:oddHBand="0" w:evenHBand="0" w:firstRowFirstColumn="0" w:firstRowLastColumn="0" w:lastRowFirstColumn="0" w:lastRowLastColumn="0"/>
              <w:rPr>
                <w:del w:id="696" w:author="Gu, Xuelin" w:date="2021-03-11T17:44:00Z"/>
                <w:sz w:val="18"/>
                <w:szCs w:val="18"/>
              </w:rPr>
            </w:pPr>
            <w:del w:id="697" w:author="Gu, Xuelin" w:date="2021-03-11T17:44:00Z">
              <w:r w:rsidRPr="00F1359C" w:rsidDel="00C17602">
                <w:rPr>
                  <w:sz w:val="18"/>
                  <w:szCs w:val="18"/>
                </w:rPr>
                <w:delText>-</w:delText>
              </w:r>
            </w:del>
          </w:p>
        </w:tc>
        <w:tc>
          <w:tcPr>
            <w:tcW w:w="714" w:type="pct"/>
            <w:vAlign w:val="center"/>
          </w:tcPr>
          <w:p w14:paraId="7501407A" w14:textId="4E0C6F3D" w:rsidR="006547D0" w:rsidRPr="00F1359C" w:rsidDel="00C17602" w:rsidRDefault="00943F13" w:rsidP="006547D0">
            <w:pPr>
              <w:jc w:val="center"/>
              <w:cnfStyle w:val="000000000000" w:firstRow="0" w:lastRow="0" w:firstColumn="0" w:lastColumn="0" w:oddVBand="0" w:evenVBand="0" w:oddHBand="0" w:evenHBand="0" w:firstRowFirstColumn="0" w:firstRowLastColumn="0" w:lastRowFirstColumn="0" w:lastRowLastColumn="0"/>
              <w:rPr>
                <w:del w:id="698" w:author="Gu, Xuelin" w:date="2021-03-11T17:44:00Z"/>
                <w:sz w:val="18"/>
                <w:szCs w:val="18"/>
              </w:rPr>
            </w:pPr>
            <w:del w:id="699" w:author="Gu, Xuelin" w:date="2021-03-11T17:44:00Z">
              <w:r w:rsidRPr="00F1359C" w:rsidDel="00C17602">
                <w:rPr>
                  <w:sz w:val="18"/>
                  <w:szCs w:val="18"/>
                </w:rPr>
                <w:delText>0.978</w:delText>
              </w:r>
            </w:del>
          </w:p>
        </w:tc>
        <w:tc>
          <w:tcPr>
            <w:tcW w:w="714" w:type="pct"/>
            <w:vAlign w:val="center"/>
          </w:tcPr>
          <w:p w14:paraId="4C13735B" w14:textId="7FAD398D" w:rsidR="006547D0" w:rsidRPr="00F1359C" w:rsidDel="00C17602" w:rsidRDefault="00693C2A" w:rsidP="006547D0">
            <w:pPr>
              <w:jc w:val="center"/>
              <w:cnfStyle w:val="000000000000" w:firstRow="0" w:lastRow="0" w:firstColumn="0" w:lastColumn="0" w:oddVBand="0" w:evenVBand="0" w:oddHBand="0" w:evenHBand="0" w:firstRowFirstColumn="0" w:firstRowLastColumn="0" w:lastRowFirstColumn="0" w:lastRowLastColumn="0"/>
              <w:rPr>
                <w:del w:id="700" w:author="Gu, Xuelin" w:date="2021-03-11T17:44:00Z"/>
                <w:sz w:val="18"/>
                <w:szCs w:val="18"/>
              </w:rPr>
            </w:pPr>
            <w:del w:id="701" w:author="Gu, Xuelin" w:date="2021-03-11T17:44:00Z">
              <w:r w:rsidRPr="00F1359C" w:rsidDel="00C17602">
                <w:rPr>
                  <w:sz w:val="18"/>
                  <w:szCs w:val="18"/>
                </w:rPr>
                <w:delText>-</w:delText>
              </w:r>
            </w:del>
          </w:p>
        </w:tc>
        <w:tc>
          <w:tcPr>
            <w:tcW w:w="714" w:type="pct"/>
            <w:vAlign w:val="center"/>
          </w:tcPr>
          <w:p w14:paraId="213D4300" w14:textId="3168BACC" w:rsidR="006547D0" w:rsidRPr="00F1359C" w:rsidDel="00C17602" w:rsidRDefault="00943F13" w:rsidP="006547D0">
            <w:pPr>
              <w:jc w:val="center"/>
              <w:cnfStyle w:val="000000000000" w:firstRow="0" w:lastRow="0" w:firstColumn="0" w:lastColumn="0" w:oddVBand="0" w:evenVBand="0" w:oddHBand="0" w:evenHBand="0" w:firstRowFirstColumn="0" w:firstRowLastColumn="0" w:lastRowFirstColumn="0" w:lastRowLastColumn="0"/>
              <w:rPr>
                <w:del w:id="702" w:author="Gu, Xuelin" w:date="2021-03-11T17:44:00Z"/>
                <w:sz w:val="18"/>
                <w:szCs w:val="18"/>
              </w:rPr>
            </w:pPr>
            <w:del w:id="703" w:author="Gu, Xuelin" w:date="2021-03-11T17:44:00Z">
              <w:r w:rsidRPr="00F1359C" w:rsidDel="00C17602">
                <w:rPr>
                  <w:sz w:val="18"/>
                  <w:szCs w:val="18"/>
                </w:rPr>
                <w:delText>0.999</w:delText>
              </w:r>
            </w:del>
          </w:p>
        </w:tc>
        <w:tc>
          <w:tcPr>
            <w:tcW w:w="714" w:type="pct"/>
            <w:vAlign w:val="center"/>
          </w:tcPr>
          <w:p w14:paraId="464021C7" w14:textId="4A4BF427" w:rsidR="006547D0" w:rsidRPr="00F1359C" w:rsidDel="00C17602" w:rsidRDefault="000953B3" w:rsidP="006547D0">
            <w:pPr>
              <w:jc w:val="center"/>
              <w:cnfStyle w:val="000000000000" w:firstRow="0" w:lastRow="0" w:firstColumn="0" w:lastColumn="0" w:oddVBand="0" w:evenVBand="0" w:oddHBand="0" w:evenHBand="0" w:firstRowFirstColumn="0" w:firstRowLastColumn="0" w:lastRowFirstColumn="0" w:lastRowLastColumn="0"/>
              <w:rPr>
                <w:del w:id="704" w:author="Gu, Xuelin" w:date="2021-03-11T17:44:00Z"/>
                <w:sz w:val="18"/>
                <w:szCs w:val="18"/>
              </w:rPr>
            </w:pPr>
            <w:del w:id="705" w:author="Gu, Xuelin" w:date="2021-03-11T17:44:00Z">
              <w:r w:rsidRPr="00F1359C" w:rsidDel="00C17602">
                <w:rPr>
                  <w:sz w:val="18"/>
                  <w:szCs w:val="18"/>
                </w:rPr>
                <w:delText>-</w:delText>
              </w:r>
            </w:del>
          </w:p>
        </w:tc>
      </w:tr>
      <w:tr w:rsidR="006547D0" w:rsidRPr="00F1359C" w:rsidDel="00C17602" w14:paraId="410BF6E5" w14:textId="52476B44" w:rsidTr="001F7192">
        <w:trPr>
          <w:cnfStyle w:val="000000100000" w:firstRow="0" w:lastRow="0" w:firstColumn="0" w:lastColumn="0" w:oddVBand="0" w:evenVBand="0" w:oddHBand="1" w:evenHBand="0" w:firstRowFirstColumn="0" w:firstRowLastColumn="0" w:lastRowFirstColumn="0" w:lastRowLastColumn="0"/>
          <w:trHeight w:hRule="exact" w:val="720"/>
          <w:del w:id="706" w:author="Gu, Xuelin" w:date="2021-03-11T17:44:00Z"/>
        </w:trPr>
        <w:tc>
          <w:tcPr>
            <w:cnfStyle w:val="001000000000" w:firstRow="0" w:lastRow="0" w:firstColumn="1" w:lastColumn="0" w:oddVBand="0" w:evenVBand="0" w:oddHBand="0" w:evenHBand="0" w:firstRowFirstColumn="0" w:firstRowLastColumn="0" w:lastRowFirstColumn="0" w:lastRowLastColumn="0"/>
            <w:tcW w:w="714" w:type="pct"/>
            <w:vMerge/>
            <w:vAlign w:val="center"/>
          </w:tcPr>
          <w:p w14:paraId="70697CA8" w14:textId="2D2CAF57" w:rsidR="006547D0" w:rsidRPr="00F1359C" w:rsidDel="00C17602" w:rsidRDefault="006547D0" w:rsidP="006547D0">
            <w:pPr>
              <w:jc w:val="center"/>
              <w:rPr>
                <w:del w:id="707" w:author="Gu, Xuelin" w:date="2021-03-11T17:44:00Z"/>
                <w:sz w:val="18"/>
                <w:szCs w:val="18"/>
              </w:rPr>
            </w:pPr>
          </w:p>
        </w:tc>
        <w:tc>
          <w:tcPr>
            <w:tcW w:w="714" w:type="pct"/>
            <w:vAlign w:val="center"/>
          </w:tcPr>
          <w:p w14:paraId="19E02F0C" w14:textId="366C4C9A" w:rsidR="006547D0" w:rsidRPr="00F1359C" w:rsidDel="00C17602" w:rsidRDefault="006547D0" w:rsidP="006547D0">
            <w:pPr>
              <w:jc w:val="center"/>
              <w:cnfStyle w:val="000000100000" w:firstRow="0" w:lastRow="0" w:firstColumn="0" w:lastColumn="0" w:oddVBand="0" w:evenVBand="0" w:oddHBand="1" w:evenHBand="0" w:firstRowFirstColumn="0" w:firstRowLastColumn="0" w:lastRowFirstColumn="0" w:lastRowLastColumn="0"/>
              <w:rPr>
                <w:del w:id="708" w:author="Gu, Xuelin" w:date="2021-03-11T17:44:00Z"/>
                <w:b/>
                <w:bCs/>
                <w:sz w:val="18"/>
                <w:szCs w:val="18"/>
              </w:rPr>
            </w:pPr>
            <w:del w:id="709" w:author="Gu, Xuelin" w:date="2021-03-11T17:44:00Z">
              <w:r w:rsidRPr="00F1359C" w:rsidDel="00C17602">
                <w:rPr>
                  <w:b/>
                  <w:bCs/>
                  <w:sz w:val="18"/>
                  <w:szCs w:val="18"/>
                </w:rPr>
                <w:delText>Lin’s concordance coefficient</w:delText>
              </w:r>
              <w:r w:rsidR="00E8232A" w:rsidRPr="00F1359C" w:rsidDel="00C17602">
                <w:rPr>
                  <w:b/>
                  <w:bCs/>
                  <w:sz w:val="18"/>
                  <w:szCs w:val="18"/>
                  <w:vertAlign w:val="superscript"/>
                </w:rPr>
                <w:delText>d</w:delText>
              </w:r>
            </w:del>
          </w:p>
        </w:tc>
        <w:tc>
          <w:tcPr>
            <w:tcW w:w="714" w:type="pct"/>
            <w:vAlign w:val="center"/>
          </w:tcPr>
          <w:p w14:paraId="48799622" w14:textId="2C08DE0B" w:rsidR="006547D0" w:rsidRPr="00F1359C" w:rsidDel="00C17602" w:rsidRDefault="00035317" w:rsidP="006547D0">
            <w:pPr>
              <w:jc w:val="center"/>
              <w:cnfStyle w:val="000000100000" w:firstRow="0" w:lastRow="0" w:firstColumn="0" w:lastColumn="0" w:oddVBand="0" w:evenVBand="0" w:oddHBand="1" w:evenHBand="0" w:firstRowFirstColumn="0" w:firstRowLastColumn="0" w:lastRowFirstColumn="0" w:lastRowLastColumn="0"/>
              <w:rPr>
                <w:del w:id="710" w:author="Gu, Xuelin" w:date="2021-03-11T17:44:00Z"/>
                <w:sz w:val="18"/>
                <w:szCs w:val="18"/>
              </w:rPr>
            </w:pPr>
            <w:del w:id="711" w:author="Gu, Xuelin" w:date="2021-03-11T17:44:00Z">
              <w:r w:rsidRPr="00F1359C" w:rsidDel="00C17602">
                <w:rPr>
                  <w:sz w:val="18"/>
                  <w:szCs w:val="18"/>
                </w:rPr>
                <w:delText>-</w:delText>
              </w:r>
            </w:del>
          </w:p>
        </w:tc>
        <w:tc>
          <w:tcPr>
            <w:tcW w:w="714" w:type="pct"/>
            <w:vAlign w:val="center"/>
          </w:tcPr>
          <w:p w14:paraId="7B8167B8" w14:textId="5452F501" w:rsidR="006547D0" w:rsidRPr="00F1359C" w:rsidDel="00C17602" w:rsidRDefault="00943F13" w:rsidP="006547D0">
            <w:pPr>
              <w:jc w:val="center"/>
              <w:cnfStyle w:val="000000100000" w:firstRow="0" w:lastRow="0" w:firstColumn="0" w:lastColumn="0" w:oddVBand="0" w:evenVBand="0" w:oddHBand="1" w:evenHBand="0" w:firstRowFirstColumn="0" w:firstRowLastColumn="0" w:lastRowFirstColumn="0" w:lastRowLastColumn="0"/>
              <w:rPr>
                <w:del w:id="712" w:author="Gu, Xuelin" w:date="2021-03-11T17:44:00Z"/>
                <w:sz w:val="18"/>
                <w:szCs w:val="18"/>
              </w:rPr>
            </w:pPr>
            <w:del w:id="713" w:author="Gu, Xuelin" w:date="2021-03-11T17:44:00Z">
              <w:r w:rsidRPr="00F1359C" w:rsidDel="00C17602">
                <w:rPr>
                  <w:sz w:val="18"/>
                  <w:szCs w:val="18"/>
                </w:rPr>
                <w:delText>0.206</w:delText>
              </w:r>
            </w:del>
          </w:p>
        </w:tc>
        <w:tc>
          <w:tcPr>
            <w:tcW w:w="714" w:type="pct"/>
            <w:vAlign w:val="center"/>
          </w:tcPr>
          <w:p w14:paraId="2E750816" w14:textId="1C2CF56D" w:rsidR="006547D0" w:rsidRPr="00F1359C" w:rsidDel="00C17602" w:rsidRDefault="00693C2A" w:rsidP="006547D0">
            <w:pPr>
              <w:jc w:val="center"/>
              <w:cnfStyle w:val="000000100000" w:firstRow="0" w:lastRow="0" w:firstColumn="0" w:lastColumn="0" w:oddVBand="0" w:evenVBand="0" w:oddHBand="1" w:evenHBand="0" w:firstRowFirstColumn="0" w:firstRowLastColumn="0" w:lastRowFirstColumn="0" w:lastRowLastColumn="0"/>
              <w:rPr>
                <w:del w:id="714" w:author="Gu, Xuelin" w:date="2021-03-11T17:44:00Z"/>
                <w:sz w:val="18"/>
                <w:szCs w:val="18"/>
              </w:rPr>
            </w:pPr>
            <w:del w:id="715" w:author="Gu, Xuelin" w:date="2021-03-11T17:44:00Z">
              <w:r w:rsidRPr="00F1359C" w:rsidDel="00C17602">
                <w:rPr>
                  <w:sz w:val="18"/>
                  <w:szCs w:val="18"/>
                </w:rPr>
                <w:delText>-</w:delText>
              </w:r>
            </w:del>
          </w:p>
        </w:tc>
        <w:tc>
          <w:tcPr>
            <w:tcW w:w="714" w:type="pct"/>
            <w:vAlign w:val="center"/>
          </w:tcPr>
          <w:p w14:paraId="5AC412C6" w14:textId="6249E81A" w:rsidR="006547D0" w:rsidRPr="00F1359C" w:rsidDel="00C17602" w:rsidRDefault="00943F13" w:rsidP="006547D0">
            <w:pPr>
              <w:jc w:val="center"/>
              <w:cnfStyle w:val="000000100000" w:firstRow="0" w:lastRow="0" w:firstColumn="0" w:lastColumn="0" w:oddVBand="0" w:evenVBand="0" w:oddHBand="1" w:evenHBand="0" w:firstRowFirstColumn="0" w:firstRowLastColumn="0" w:lastRowFirstColumn="0" w:lastRowLastColumn="0"/>
              <w:rPr>
                <w:del w:id="716" w:author="Gu, Xuelin" w:date="2021-03-11T17:44:00Z"/>
                <w:sz w:val="18"/>
                <w:szCs w:val="18"/>
              </w:rPr>
            </w:pPr>
            <w:del w:id="717" w:author="Gu, Xuelin" w:date="2021-03-11T17:44:00Z">
              <w:r w:rsidRPr="00F1359C" w:rsidDel="00C17602">
                <w:rPr>
                  <w:sz w:val="18"/>
                  <w:szCs w:val="18"/>
                </w:rPr>
                <w:delText>0.742</w:delText>
              </w:r>
            </w:del>
          </w:p>
        </w:tc>
        <w:tc>
          <w:tcPr>
            <w:tcW w:w="714" w:type="pct"/>
            <w:vAlign w:val="center"/>
          </w:tcPr>
          <w:p w14:paraId="2F112D84" w14:textId="44D59F27" w:rsidR="006547D0" w:rsidRPr="00F1359C" w:rsidDel="00C17602" w:rsidRDefault="000953B3" w:rsidP="00CA49D5">
            <w:pPr>
              <w:keepNext/>
              <w:jc w:val="center"/>
              <w:cnfStyle w:val="000000100000" w:firstRow="0" w:lastRow="0" w:firstColumn="0" w:lastColumn="0" w:oddVBand="0" w:evenVBand="0" w:oddHBand="1" w:evenHBand="0" w:firstRowFirstColumn="0" w:firstRowLastColumn="0" w:lastRowFirstColumn="0" w:lastRowLastColumn="0"/>
              <w:rPr>
                <w:del w:id="718" w:author="Gu, Xuelin" w:date="2021-03-11T17:44:00Z"/>
                <w:sz w:val="18"/>
                <w:szCs w:val="18"/>
              </w:rPr>
            </w:pPr>
            <w:del w:id="719" w:author="Gu, Xuelin" w:date="2021-03-11T17:44:00Z">
              <w:r w:rsidRPr="00F1359C" w:rsidDel="00C17602">
                <w:rPr>
                  <w:sz w:val="18"/>
                  <w:szCs w:val="18"/>
                </w:rPr>
                <w:delText>-</w:delText>
              </w:r>
            </w:del>
          </w:p>
        </w:tc>
      </w:tr>
    </w:tbl>
    <w:p w14:paraId="7234A0EF" w14:textId="18EAF037" w:rsidR="003F4515" w:rsidDel="00C17602" w:rsidRDefault="003F4515" w:rsidP="003F4515">
      <w:pPr>
        <w:pStyle w:val="aa"/>
        <w:jc w:val="both"/>
        <w:rPr>
          <w:del w:id="720" w:author="Gu, Xuelin" w:date="2021-03-11T17:44:00Z"/>
          <w:sz w:val="18"/>
          <w:szCs w:val="18"/>
        </w:rPr>
      </w:pPr>
    </w:p>
    <w:p w14:paraId="2801CB86" w14:textId="20E15A48" w:rsidR="006F56D7" w:rsidRPr="00F1359C" w:rsidDel="00C17602" w:rsidRDefault="006F56D7" w:rsidP="00E8232A">
      <w:pPr>
        <w:pStyle w:val="aa"/>
        <w:numPr>
          <w:ilvl w:val="0"/>
          <w:numId w:val="12"/>
        </w:numPr>
        <w:jc w:val="both"/>
        <w:rPr>
          <w:del w:id="721" w:author="Gu, Xuelin" w:date="2021-03-11T17:44:00Z"/>
          <w:sz w:val="18"/>
          <w:szCs w:val="18"/>
        </w:rPr>
      </w:pPr>
      <w:del w:id="722" w:author="Gu, Xuelin" w:date="2021-03-11T17:44:00Z">
        <w:r w:rsidRPr="00F1359C" w:rsidDel="00C17602">
          <w:rPr>
            <w:sz w:val="18"/>
            <w:szCs w:val="18"/>
          </w:rPr>
          <w:delText xml:space="preserve">For cumulative reported cases, Rel-MSPE is defined relative to projections from the baseline model. </w:delText>
        </w:r>
      </w:del>
    </w:p>
    <w:p w14:paraId="46ABAC65" w14:textId="255F815D" w:rsidR="00657234" w:rsidRPr="00F1359C" w:rsidDel="00C17602" w:rsidRDefault="00657234" w:rsidP="00C623D2">
      <w:pPr>
        <w:pStyle w:val="aa"/>
        <w:numPr>
          <w:ilvl w:val="0"/>
          <w:numId w:val="12"/>
        </w:numPr>
        <w:jc w:val="both"/>
        <w:rPr>
          <w:del w:id="723" w:author="Gu, Xuelin" w:date="2021-03-11T17:44:00Z"/>
          <w:sz w:val="18"/>
          <w:szCs w:val="18"/>
        </w:rPr>
      </w:pPr>
      <w:del w:id="724" w:author="Gu, Xuelin" w:date="2021-03-11T17:44:00Z">
        <w:r w:rsidRPr="00F1359C" w:rsidDel="00C17602">
          <w:rPr>
            <w:sz w:val="18"/>
            <w:szCs w:val="18"/>
          </w:rPr>
          <w:delText>For cumulative reported cases, the correlation coefficients of the projections are compared with respect to observed data</w:delText>
        </w:r>
        <w:r w:rsidR="005B32A8" w:rsidRPr="00F1359C" w:rsidDel="00C17602">
          <w:rPr>
            <w:sz w:val="18"/>
            <w:szCs w:val="18"/>
          </w:rPr>
          <w:delText xml:space="preserve">. </w:delText>
        </w:r>
      </w:del>
    </w:p>
    <w:p w14:paraId="04C27A84" w14:textId="685C22CA" w:rsidR="00D04149" w:rsidRPr="00F1359C" w:rsidDel="00C17602" w:rsidRDefault="006F56D7" w:rsidP="00C623D2">
      <w:pPr>
        <w:pStyle w:val="aa"/>
        <w:numPr>
          <w:ilvl w:val="0"/>
          <w:numId w:val="12"/>
        </w:numPr>
        <w:jc w:val="both"/>
        <w:rPr>
          <w:del w:id="725" w:author="Gu, Xuelin" w:date="2021-03-11T17:44:00Z"/>
          <w:sz w:val="18"/>
          <w:szCs w:val="18"/>
        </w:rPr>
      </w:pPr>
      <w:del w:id="726" w:author="Gu, Xuelin" w:date="2021-03-11T17:44:00Z">
        <w:r w:rsidRPr="00F1359C" w:rsidDel="00C17602">
          <w:rPr>
            <w:sz w:val="18"/>
            <w:szCs w:val="18"/>
          </w:rPr>
          <w:delText xml:space="preserve">For cumulative reported deaths, Rel-MSPE is defined relative to projections from the eSIR model. </w:delText>
        </w:r>
        <w:r w:rsidR="001C7FEC" w:rsidRPr="00F1359C" w:rsidDel="00C17602">
          <w:rPr>
            <w:sz w:val="18"/>
            <w:szCs w:val="18"/>
          </w:rPr>
          <w:delText xml:space="preserve"> </w:delText>
        </w:r>
      </w:del>
    </w:p>
    <w:p w14:paraId="3317F6CD" w14:textId="348AFFB8" w:rsidR="00D04149" w:rsidRPr="00F1359C" w:rsidDel="00C17602" w:rsidRDefault="005B32A8" w:rsidP="00C623D2">
      <w:pPr>
        <w:pStyle w:val="aa"/>
        <w:numPr>
          <w:ilvl w:val="0"/>
          <w:numId w:val="12"/>
        </w:numPr>
        <w:jc w:val="both"/>
        <w:rPr>
          <w:del w:id="727" w:author="Gu, Xuelin" w:date="2021-03-11T17:44:00Z"/>
          <w:sz w:val="18"/>
          <w:szCs w:val="18"/>
        </w:rPr>
      </w:pPr>
      <w:del w:id="728" w:author="Gu, Xuelin" w:date="2021-03-11T17:44:00Z">
        <w:r w:rsidRPr="00F1359C" w:rsidDel="00C17602">
          <w:rPr>
            <w:sz w:val="18"/>
            <w:szCs w:val="18"/>
          </w:rPr>
          <w:delText xml:space="preserve">For cumulative reported deaths, the correlation coefficients of the projections are compared with respect to observed data. </w:delText>
        </w:r>
      </w:del>
    </w:p>
    <w:p w14:paraId="4FB29B70" w14:textId="1316A01A" w:rsidR="009C0378" w:rsidRPr="00F1359C" w:rsidDel="00C17602" w:rsidRDefault="009C0378" w:rsidP="00C623D2">
      <w:pPr>
        <w:pStyle w:val="aa"/>
        <w:numPr>
          <w:ilvl w:val="0"/>
          <w:numId w:val="12"/>
        </w:numPr>
        <w:jc w:val="both"/>
        <w:rPr>
          <w:del w:id="729" w:author="Gu, Xuelin" w:date="2021-03-11T17:44:00Z"/>
          <w:sz w:val="18"/>
          <w:szCs w:val="18"/>
        </w:rPr>
      </w:pPr>
      <w:del w:id="730" w:author="Gu, Xuelin" w:date="2021-03-11T17:44:00Z">
        <w:r w:rsidRPr="00F1359C" w:rsidDel="00C17602">
          <w:rPr>
            <w:sz w:val="18"/>
            <w:szCs w:val="18"/>
          </w:rPr>
          <w:delText xml:space="preserve">The ICM model </w:delText>
        </w:r>
        <w:r w:rsidR="00136A7F" w:rsidRPr="00F1359C" w:rsidDel="00C17602">
          <w:rPr>
            <w:sz w:val="18"/>
            <w:szCs w:val="18"/>
          </w:rPr>
          <w:delText>returns total</w:delText>
        </w:r>
        <w:r w:rsidRPr="00F1359C" w:rsidDel="00C17602">
          <w:rPr>
            <w:sz w:val="18"/>
            <w:szCs w:val="18"/>
          </w:rPr>
          <w:delText xml:space="preserve"> </w:delText>
        </w:r>
        <w:r w:rsidR="00136A7F" w:rsidRPr="00F1359C" w:rsidDel="00C17602">
          <w:rPr>
            <w:sz w:val="18"/>
            <w:szCs w:val="18"/>
          </w:rPr>
          <w:delText xml:space="preserve">(reported + unreported) </w:delText>
        </w:r>
        <w:r w:rsidRPr="00F1359C" w:rsidDel="00C17602">
          <w:rPr>
            <w:sz w:val="18"/>
            <w:szCs w:val="18"/>
          </w:rPr>
          <w:delText>case</w:delText>
        </w:r>
        <w:r w:rsidR="00136A7F" w:rsidRPr="00F1359C" w:rsidDel="00C17602">
          <w:rPr>
            <w:sz w:val="18"/>
            <w:szCs w:val="18"/>
          </w:rPr>
          <w:delText xml:space="preserve"> and death</w:delText>
        </w:r>
        <w:r w:rsidRPr="00F1359C" w:rsidDel="00C17602">
          <w:rPr>
            <w:sz w:val="18"/>
            <w:szCs w:val="18"/>
          </w:rPr>
          <w:delText xml:space="preserve"> </w:delText>
        </w:r>
        <w:r w:rsidR="00136A7F" w:rsidRPr="00F1359C" w:rsidDel="00C17602">
          <w:rPr>
            <w:sz w:val="18"/>
            <w:szCs w:val="18"/>
          </w:rPr>
          <w:delText xml:space="preserve">counts, so we leave it out of our comparisons. </w:delText>
        </w:r>
      </w:del>
    </w:p>
    <w:p w14:paraId="483553AF" w14:textId="6608D41E" w:rsidR="00D04149" w:rsidRPr="007C718E" w:rsidDel="00C17602" w:rsidRDefault="00D04149" w:rsidP="00BD1B18">
      <w:pPr>
        <w:jc w:val="both"/>
        <w:rPr>
          <w:del w:id="731" w:author="Gu, Xuelin" w:date="2021-03-11T17:44:00Z"/>
          <w:sz w:val="20"/>
          <w:szCs w:val="20"/>
        </w:rPr>
      </w:pPr>
    </w:p>
    <w:p w14:paraId="4484AC51" w14:textId="7BBE7875" w:rsidR="00D04149" w:rsidDel="00C17602" w:rsidRDefault="00D04149" w:rsidP="00BD1B18">
      <w:pPr>
        <w:jc w:val="both"/>
        <w:rPr>
          <w:del w:id="732" w:author="Gu, Xuelin" w:date="2021-03-11T17:44:00Z"/>
        </w:rPr>
      </w:pPr>
    </w:p>
    <w:p w14:paraId="295CB19D" w14:textId="5520207B" w:rsidR="006E456A" w:rsidDel="00C17602" w:rsidRDefault="006E456A" w:rsidP="00BD1B18">
      <w:pPr>
        <w:jc w:val="both"/>
        <w:rPr>
          <w:del w:id="733" w:author="Gu, Xuelin" w:date="2021-03-11T17:44:00Z"/>
        </w:rPr>
      </w:pPr>
    </w:p>
    <w:p w14:paraId="4FB859FE" w14:textId="4C8AF1D0" w:rsidR="006E456A" w:rsidDel="00C17602" w:rsidRDefault="006E456A" w:rsidP="00BD1B18">
      <w:pPr>
        <w:jc w:val="both"/>
        <w:rPr>
          <w:del w:id="734" w:author="Gu, Xuelin" w:date="2021-03-11T17:44:00Z"/>
        </w:rPr>
      </w:pPr>
    </w:p>
    <w:p w14:paraId="264B8FDA" w14:textId="096B9E52" w:rsidR="006E456A" w:rsidDel="00C17602" w:rsidRDefault="006E456A" w:rsidP="00BD1B18">
      <w:pPr>
        <w:jc w:val="both"/>
        <w:rPr>
          <w:del w:id="735" w:author="Gu, Xuelin" w:date="2021-03-11T17:44:00Z"/>
        </w:rPr>
      </w:pPr>
    </w:p>
    <w:p w14:paraId="574EC491" w14:textId="5F5414EC" w:rsidR="006E456A" w:rsidRPr="00246857" w:rsidDel="00C17602" w:rsidRDefault="00E57613" w:rsidP="00E57613">
      <w:pPr>
        <w:pStyle w:val="a6"/>
        <w:jc w:val="center"/>
        <w:rPr>
          <w:del w:id="736" w:author="Gu, Xuelin" w:date="2021-03-11T17:44:00Z"/>
          <w:sz w:val="20"/>
          <w:szCs w:val="20"/>
        </w:rPr>
      </w:pPr>
      <w:del w:id="737" w:author="Gu, Xuelin" w:date="2021-03-11T17:44:00Z">
        <w:r w:rsidRPr="00E57613" w:rsidDel="00C17602">
          <w:rPr>
            <w:sz w:val="18"/>
            <w:szCs w:val="18"/>
          </w:rPr>
          <w:delText>Table 4: Projected total</w:delText>
        </w:r>
        <w:r w:rsidRPr="00F1359C" w:rsidDel="00C17602">
          <w:rPr>
            <w:sz w:val="18"/>
            <w:szCs w:val="18"/>
          </w:rPr>
          <w:delText xml:space="preserve"> (sum of reported and unreported) counts of cases (active and cumulative) and deaths (cumulative) from the SAPHIRE, SEIR-fansy and ICM models.</w:delText>
        </w:r>
      </w:del>
    </w:p>
    <w:tbl>
      <w:tblPr>
        <w:tblStyle w:val="40"/>
        <w:tblW w:w="3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38" w:author="Gu, Xuelin" w:date="2021-03-11T17:08:00Z">
          <w:tblPr>
            <w:tblStyle w:val="40"/>
            <w:tblW w:w="43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796"/>
        <w:gridCol w:w="1798"/>
        <w:gridCol w:w="1798"/>
        <w:gridCol w:w="1807"/>
        <w:gridCol w:w="1798"/>
        <w:gridCol w:w="1796"/>
        <w:tblGridChange w:id="739">
          <w:tblGrid>
            <w:gridCol w:w="1795"/>
            <w:gridCol w:w="1798"/>
            <w:gridCol w:w="1798"/>
            <w:gridCol w:w="1806"/>
            <w:gridCol w:w="1798"/>
            <w:gridCol w:w="1798"/>
            <w:gridCol w:w="1798"/>
          </w:tblGrid>
        </w:tblGridChange>
      </w:tblGrid>
      <w:tr w:rsidR="00DC67DE" w:rsidRPr="00F1359C" w:rsidDel="00C17602" w14:paraId="1A733C41" w14:textId="0936CF51" w:rsidTr="00DC67DE">
        <w:trPr>
          <w:cnfStyle w:val="100000000000" w:firstRow="1" w:lastRow="0" w:firstColumn="0" w:lastColumn="0" w:oddVBand="0" w:evenVBand="0" w:oddHBand="0" w:evenHBand="0" w:firstRowFirstColumn="0" w:firstRowLastColumn="0" w:lastRowFirstColumn="0" w:lastRowLastColumn="0"/>
          <w:trHeight w:hRule="exact" w:val="720"/>
          <w:del w:id="740" w:author="Gu, Xuelin" w:date="2021-03-11T17:44:00Z"/>
          <w:trPrChange w:id="741" w:author="Gu, Xuelin" w:date="2021-03-11T17:08:00Z">
            <w:trPr>
              <w:trHeight w:hRule="exact" w:val="720"/>
            </w:trPr>
          </w:trPrChange>
        </w:trPr>
        <w:tc>
          <w:tcPr>
            <w:cnfStyle w:val="001000000000" w:firstRow="0" w:lastRow="0" w:firstColumn="1" w:lastColumn="0" w:oddVBand="0" w:evenVBand="0" w:oddHBand="0" w:evenHBand="0" w:firstRowFirstColumn="0" w:firstRowLastColumn="0" w:lastRowFirstColumn="0" w:lastRowLastColumn="0"/>
            <w:tcW w:w="832" w:type="pct"/>
            <w:vMerge w:val="restart"/>
            <w:vAlign w:val="center"/>
            <w:tcPrChange w:id="742" w:author="Gu, Xuelin" w:date="2021-03-11T17:08:00Z">
              <w:tcPr>
                <w:tcW w:w="713" w:type="pct"/>
                <w:vMerge w:val="restart"/>
                <w:vAlign w:val="center"/>
              </w:tcPr>
            </w:tcPrChange>
          </w:tcPr>
          <w:p w14:paraId="6DA10515" w14:textId="1BC94EA7" w:rsidR="00DC67DE" w:rsidRPr="00F1359C" w:rsidDel="00C17602" w:rsidRDefault="00DC67DE" w:rsidP="00902540">
            <w:pPr>
              <w:jc w:val="center"/>
              <w:cnfStyle w:val="101000000000" w:firstRow="1" w:lastRow="0" w:firstColumn="1" w:lastColumn="0" w:oddVBand="0" w:evenVBand="0" w:oddHBand="0" w:evenHBand="0" w:firstRowFirstColumn="0" w:firstRowLastColumn="0" w:lastRowFirstColumn="0" w:lastRowLastColumn="0"/>
              <w:rPr>
                <w:del w:id="743" w:author="Gu, Xuelin" w:date="2021-03-11T17:44:00Z"/>
                <w:sz w:val="18"/>
                <w:szCs w:val="18"/>
              </w:rPr>
            </w:pPr>
            <w:del w:id="744" w:author="Gu, Xuelin" w:date="2021-03-11T17:44:00Z">
              <w:r w:rsidRPr="00F1359C" w:rsidDel="00C17602">
                <w:rPr>
                  <w:sz w:val="18"/>
                  <w:szCs w:val="18"/>
                </w:rPr>
                <w:delText>Projected total count</w:delText>
              </w:r>
              <w:r w:rsidRPr="00F1359C" w:rsidDel="00C17602">
                <w:rPr>
                  <w:sz w:val="18"/>
                  <w:szCs w:val="18"/>
                  <w:vertAlign w:val="superscript"/>
                </w:rPr>
                <w:delText>a</w:delText>
              </w:r>
            </w:del>
          </w:p>
        </w:tc>
        <w:tc>
          <w:tcPr>
            <w:tcW w:w="4168" w:type="pct"/>
            <w:gridSpan w:val="5"/>
            <w:vAlign w:val="center"/>
            <w:tcPrChange w:id="745" w:author="Gu, Xuelin" w:date="2021-03-11T17:08:00Z">
              <w:tcPr>
                <w:tcW w:w="4287" w:type="pct"/>
                <w:gridSpan w:val="6"/>
                <w:vAlign w:val="center"/>
              </w:tcPr>
            </w:tcPrChange>
          </w:tcPr>
          <w:p w14:paraId="12CD306B" w14:textId="77777777" w:rsidR="00DC67DE" w:rsidRPr="00F1359C" w:rsidDel="00DC67DE" w:rsidRDefault="00DC67DE" w:rsidP="00902540">
            <w:pPr>
              <w:jc w:val="center"/>
              <w:cnfStyle w:val="100000000000" w:firstRow="1" w:lastRow="0" w:firstColumn="0" w:lastColumn="0" w:oddVBand="0" w:evenVBand="0" w:oddHBand="0" w:evenHBand="0" w:firstRowFirstColumn="0" w:firstRowLastColumn="0" w:lastRowFirstColumn="0" w:lastRowLastColumn="0"/>
              <w:rPr>
                <w:del w:id="746" w:author="Gu, Xuelin" w:date="2021-03-11T17:07:00Z"/>
                <w:b w:val="0"/>
                <w:bCs w:val="0"/>
                <w:sz w:val="18"/>
                <w:szCs w:val="18"/>
              </w:rPr>
            </w:pPr>
            <w:del w:id="747" w:author="Gu, Xuelin" w:date="2021-03-11T17:07:00Z">
              <w:r w:rsidRPr="00F1359C" w:rsidDel="00DC67DE">
                <w:rPr>
                  <w:sz w:val="18"/>
                  <w:szCs w:val="18"/>
                </w:rPr>
                <w:delText xml:space="preserve">Projection from model on June 30 </w:delText>
              </w:r>
            </w:del>
          </w:p>
          <w:p w14:paraId="492256D0" w14:textId="4C2D3BB1" w:rsidR="00DC67DE" w:rsidRPr="00F1359C" w:rsidDel="00DC67DE" w:rsidRDefault="00DC67DE" w:rsidP="00DC67DE">
            <w:pPr>
              <w:jc w:val="center"/>
              <w:cnfStyle w:val="100000000000" w:firstRow="1" w:lastRow="0" w:firstColumn="0" w:lastColumn="0" w:oddVBand="0" w:evenVBand="0" w:oddHBand="0" w:evenHBand="0" w:firstRowFirstColumn="0" w:firstRowLastColumn="0" w:lastRowFirstColumn="0" w:lastRowLastColumn="0"/>
              <w:rPr>
                <w:del w:id="748" w:author="Gu, Xuelin" w:date="2021-03-11T17:08:00Z"/>
                <w:b w:val="0"/>
                <w:bCs w:val="0"/>
                <w:sz w:val="18"/>
                <w:szCs w:val="18"/>
              </w:rPr>
              <w:pPrChange w:id="749" w:author="Gu, Xuelin" w:date="2021-03-11T17:08:00Z">
                <w:pPr>
                  <w:jc w:val="center"/>
                  <w:cnfStyle w:val="100000000000" w:firstRow="1" w:lastRow="0" w:firstColumn="0" w:lastColumn="0" w:oddVBand="0" w:evenVBand="0" w:oddHBand="0" w:evenHBand="0" w:firstRowFirstColumn="0" w:firstRowLastColumn="0" w:lastRowFirstColumn="0" w:lastRowLastColumn="0"/>
                </w:pPr>
              </w:pPrChange>
            </w:pPr>
            <w:del w:id="750" w:author="Gu, Xuelin" w:date="2021-03-11T17:07:00Z">
              <w:r w:rsidRPr="00F1359C" w:rsidDel="00DC67DE">
                <w:rPr>
                  <w:sz w:val="18"/>
                  <w:szCs w:val="18"/>
                </w:rPr>
                <w:delText>(and July 10)</w:delText>
              </w:r>
            </w:del>
          </w:p>
          <w:p w14:paraId="4AB7A5C9" w14:textId="75694524" w:rsidR="00DC67DE" w:rsidRPr="00F1359C" w:rsidDel="00DC67DE" w:rsidRDefault="00DC67DE" w:rsidP="00DC67DE">
            <w:pPr>
              <w:jc w:val="center"/>
              <w:cnfStyle w:val="100000000000" w:firstRow="1" w:lastRow="0" w:firstColumn="0" w:lastColumn="0" w:oddVBand="0" w:evenVBand="0" w:oddHBand="0" w:evenHBand="0" w:firstRowFirstColumn="0" w:firstRowLastColumn="0" w:lastRowFirstColumn="0" w:lastRowLastColumn="0"/>
              <w:rPr>
                <w:del w:id="751" w:author="Gu, Xuelin" w:date="2021-03-11T17:07:00Z"/>
                <w:b w:val="0"/>
                <w:bCs w:val="0"/>
                <w:sz w:val="18"/>
                <w:szCs w:val="18"/>
              </w:rPr>
              <w:pPrChange w:id="752" w:author="Gu, Xuelin" w:date="2021-03-11T17:08:00Z">
                <w:pPr>
                  <w:jc w:val="center"/>
                  <w:cnfStyle w:val="100000000000" w:firstRow="1" w:lastRow="0" w:firstColumn="0" w:lastColumn="0" w:oddVBand="0" w:evenVBand="0" w:oddHBand="0" w:evenHBand="0" w:firstRowFirstColumn="0" w:firstRowLastColumn="0" w:lastRowFirstColumn="0" w:lastRowLastColumn="0"/>
                </w:pPr>
              </w:pPrChange>
            </w:pPr>
            <w:del w:id="753" w:author="Gu, Xuelin" w:date="2021-03-11T17:07:00Z">
              <w:r w:rsidRPr="00F1359C" w:rsidDel="00DC67DE">
                <w:rPr>
                  <w:sz w:val="18"/>
                  <w:szCs w:val="18"/>
                </w:rPr>
                <w:delText>Underreporting factor</w:delText>
              </w:r>
              <w:r w:rsidRPr="00F1359C" w:rsidDel="00DC67DE">
                <w:rPr>
                  <w:sz w:val="18"/>
                  <w:szCs w:val="18"/>
                  <w:vertAlign w:val="superscript"/>
                </w:rPr>
                <w:delText>c</w:delText>
              </w:r>
              <w:r w:rsidRPr="00F1359C" w:rsidDel="00DC67DE">
                <w:rPr>
                  <w:sz w:val="18"/>
                  <w:szCs w:val="18"/>
                </w:rPr>
                <w:delText xml:space="preserve"> on June 30</w:delText>
              </w:r>
            </w:del>
          </w:p>
          <w:p w14:paraId="52F059EC" w14:textId="7E57CBEA" w:rsidR="00DC67DE" w:rsidRPr="00F1359C" w:rsidDel="00C17602" w:rsidRDefault="00DC67DE" w:rsidP="00DC67DE">
            <w:pPr>
              <w:jc w:val="center"/>
              <w:cnfStyle w:val="100000000000" w:firstRow="1" w:lastRow="0" w:firstColumn="0" w:lastColumn="0" w:oddVBand="0" w:evenVBand="0" w:oddHBand="0" w:evenHBand="0" w:firstRowFirstColumn="0" w:firstRowLastColumn="0" w:lastRowFirstColumn="0" w:lastRowLastColumn="0"/>
              <w:rPr>
                <w:del w:id="754" w:author="Gu, Xuelin" w:date="2021-03-11T17:44:00Z"/>
                <w:sz w:val="18"/>
                <w:szCs w:val="18"/>
              </w:rPr>
            </w:pPr>
            <w:del w:id="755" w:author="Gu, Xuelin" w:date="2021-03-11T17:07:00Z">
              <w:r w:rsidRPr="00F1359C" w:rsidDel="00DC67DE">
                <w:rPr>
                  <w:sz w:val="18"/>
                  <w:szCs w:val="18"/>
                </w:rPr>
                <w:delText>(and July 10)</w:delText>
              </w:r>
            </w:del>
          </w:p>
        </w:tc>
      </w:tr>
      <w:tr w:rsidR="00DC67DE" w:rsidRPr="00F1359C" w:rsidDel="00C17602" w14:paraId="7305858A" w14:textId="41D28B30" w:rsidTr="00DC67DE">
        <w:trPr>
          <w:cnfStyle w:val="000000100000" w:firstRow="0" w:lastRow="0" w:firstColumn="0" w:lastColumn="0" w:oddVBand="0" w:evenVBand="0" w:oddHBand="1" w:evenHBand="0" w:firstRowFirstColumn="0" w:firstRowLastColumn="0" w:lastRowFirstColumn="0" w:lastRowLastColumn="0"/>
          <w:trHeight w:hRule="exact" w:val="720"/>
          <w:del w:id="756" w:author="Gu, Xuelin" w:date="2021-03-11T17:44:00Z"/>
          <w:trPrChange w:id="757" w:author="Gu, Xuelin" w:date="2021-03-11T17:08:00Z">
            <w:trPr>
              <w:gridAfter w:val="0"/>
              <w:wAfter w:w="714" w:type="pct"/>
              <w:trHeight w:hRule="exact" w:val="720"/>
            </w:trPr>
          </w:trPrChange>
        </w:trPr>
        <w:tc>
          <w:tcPr>
            <w:cnfStyle w:val="001000000000" w:firstRow="0" w:lastRow="0" w:firstColumn="1" w:lastColumn="0" w:oddVBand="0" w:evenVBand="0" w:oddHBand="0" w:evenHBand="0" w:firstRowFirstColumn="0" w:firstRowLastColumn="0" w:lastRowFirstColumn="0" w:lastRowLastColumn="0"/>
            <w:tcW w:w="832" w:type="pct"/>
            <w:vMerge/>
            <w:vAlign w:val="center"/>
            <w:tcPrChange w:id="758" w:author="Gu, Xuelin" w:date="2021-03-11T17:08:00Z">
              <w:tcPr>
                <w:tcW w:w="713" w:type="pct"/>
                <w:vMerge/>
                <w:vAlign w:val="center"/>
              </w:tcPr>
            </w:tcPrChange>
          </w:tcPr>
          <w:p w14:paraId="462F9B0A" w14:textId="16BBFAEB" w:rsidR="00DC67DE" w:rsidRPr="00F1359C" w:rsidDel="00C17602" w:rsidRDefault="00DC67DE" w:rsidP="00902540">
            <w:pPr>
              <w:jc w:val="center"/>
              <w:cnfStyle w:val="001000100000" w:firstRow="0" w:lastRow="0" w:firstColumn="1" w:lastColumn="0" w:oddVBand="0" w:evenVBand="0" w:oddHBand="1" w:evenHBand="0" w:firstRowFirstColumn="0" w:firstRowLastColumn="0" w:lastRowFirstColumn="0" w:lastRowLastColumn="0"/>
              <w:rPr>
                <w:del w:id="759" w:author="Gu, Xuelin" w:date="2021-03-11T17:44:00Z"/>
                <w:sz w:val="18"/>
                <w:szCs w:val="18"/>
              </w:rPr>
            </w:pPr>
          </w:p>
        </w:tc>
        <w:tc>
          <w:tcPr>
            <w:tcW w:w="833" w:type="pct"/>
            <w:vAlign w:val="center"/>
            <w:tcPrChange w:id="760" w:author="Gu, Xuelin" w:date="2021-03-11T17:08:00Z">
              <w:tcPr>
                <w:tcW w:w="714" w:type="pct"/>
                <w:vAlign w:val="center"/>
              </w:tcPr>
            </w:tcPrChange>
          </w:tcPr>
          <w:p w14:paraId="77664F99" w14:textId="3D0890EA" w:rsidR="00DC67DE" w:rsidRPr="00F1359C" w:rsidDel="00C17602" w:rsidRDefault="00DC67DE" w:rsidP="00DC67DE">
            <w:pPr>
              <w:jc w:val="center"/>
              <w:cnfStyle w:val="000000100000" w:firstRow="0" w:lastRow="0" w:firstColumn="0" w:lastColumn="0" w:oddVBand="0" w:evenVBand="0" w:oddHBand="1" w:evenHBand="0" w:firstRowFirstColumn="0" w:firstRowLastColumn="0" w:lastRowFirstColumn="0" w:lastRowLastColumn="0"/>
              <w:rPr>
                <w:del w:id="761" w:author="Gu, Xuelin" w:date="2021-03-11T17:44:00Z"/>
                <w:b/>
                <w:bCs/>
                <w:sz w:val="18"/>
                <w:szCs w:val="18"/>
              </w:rPr>
            </w:pPr>
            <w:del w:id="762" w:author="Gu, Xuelin" w:date="2021-03-11T17:06:00Z">
              <w:r w:rsidRPr="00F1359C" w:rsidDel="00DC67DE">
                <w:rPr>
                  <w:b/>
                  <w:bCs/>
                  <w:sz w:val="18"/>
                  <w:szCs w:val="18"/>
                </w:rPr>
                <w:delText>SAPHIRE</w:delText>
              </w:r>
            </w:del>
          </w:p>
        </w:tc>
        <w:tc>
          <w:tcPr>
            <w:tcW w:w="833" w:type="pct"/>
            <w:vAlign w:val="center"/>
            <w:tcPrChange w:id="763" w:author="Gu, Xuelin" w:date="2021-03-11T17:08:00Z">
              <w:tcPr>
                <w:tcW w:w="714" w:type="pct"/>
                <w:vAlign w:val="center"/>
              </w:tcPr>
            </w:tcPrChange>
          </w:tcPr>
          <w:p w14:paraId="2B08A0B6" w14:textId="013E4B8E" w:rsidR="00DC67DE" w:rsidRPr="00F1359C" w:rsidDel="00C17602" w:rsidRDefault="00DC67DE" w:rsidP="00DC67DE">
            <w:pPr>
              <w:jc w:val="center"/>
              <w:cnfStyle w:val="000000100000" w:firstRow="0" w:lastRow="0" w:firstColumn="0" w:lastColumn="0" w:oddVBand="0" w:evenVBand="0" w:oddHBand="1" w:evenHBand="0" w:firstRowFirstColumn="0" w:firstRowLastColumn="0" w:lastRowFirstColumn="0" w:lastRowLastColumn="0"/>
              <w:rPr>
                <w:del w:id="764" w:author="Gu, Xuelin" w:date="2021-03-11T17:44:00Z"/>
                <w:b/>
                <w:bCs/>
                <w:sz w:val="18"/>
                <w:szCs w:val="18"/>
              </w:rPr>
            </w:pPr>
            <w:del w:id="765" w:author="Gu, Xuelin" w:date="2021-03-11T17:06:00Z">
              <w:r w:rsidRPr="00F1359C" w:rsidDel="00DC67DE">
                <w:rPr>
                  <w:b/>
                  <w:bCs/>
                  <w:sz w:val="18"/>
                  <w:szCs w:val="18"/>
                </w:rPr>
                <w:delText>SEIR-</w:delText>
              </w:r>
              <w:r w:rsidRPr="00F1359C" w:rsidDel="00DC67DE">
                <w:rPr>
                  <w:b/>
                  <w:bCs/>
                  <w:i/>
                  <w:iCs/>
                  <w:sz w:val="18"/>
                  <w:szCs w:val="18"/>
                </w:rPr>
                <w:delText>fansy</w:delText>
              </w:r>
            </w:del>
          </w:p>
        </w:tc>
        <w:tc>
          <w:tcPr>
            <w:tcW w:w="837" w:type="pct"/>
            <w:vAlign w:val="center"/>
            <w:tcPrChange w:id="766" w:author="Gu, Xuelin" w:date="2021-03-11T17:08:00Z">
              <w:tcPr>
                <w:tcW w:w="717" w:type="pct"/>
                <w:vAlign w:val="center"/>
              </w:tcPr>
            </w:tcPrChange>
          </w:tcPr>
          <w:p w14:paraId="050A30F9" w14:textId="14CCBC9F" w:rsidR="00DC67DE" w:rsidRPr="00F1359C" w:rsidDel="00C17602" w:rsidRDefault="00DC67DE" w:rsidP="00DC67DE">
            <w:pPr>
              <w:jc w:val="center"/>
              <w:cnfStyle w:val="000000100000" w:firstRow="0" w:lastRow="0" w:firstColumn="0" w:lastColumn="0" w:oddVBand="0" w:evenVBand="0" w:oddHBand="1" w:evenHBand="0" w:firstRowFirstColumn="0" w:firstRowLastColumn="0" w:lastRowFirstColumn="0" w:lastRowLastColumn="0"/>
              <w:rPr>
                <w:del w:id="767" w:author="Gu, Xuelin" w:date="2021-03-11T17:44:00Z"/>
                <w:b/>
                <w:bCs/>
                <w:sz w:val="18"/>
                <w:szCs w:val="18"/>
              </w:rPr>
            </w:pPr>
            <w:del w:id="768" w:author="Gu, Xuelin" w:date="2021-03-11T17:06:00Z">
              <w:r w:rsidRPr="00F1359C" w:rsidDel="00DC67DE">
                <w:rPr>
                  <w:b/>
                  <w:bCs/>
                  <w:sz w:val="18"/>
                  <w:szCs w:val="18"/>
                </w:rPr>
                <w:delText>ICM</w:delText>
              </w:r>
            </w:del>
          </w:p>
        </w:tc>
        <w:tc>
          <w:tcPr>
            <w:tcW w:w="833" w:type="pct"/>
            <w:vAlign w:val="center"/>
            <w:tcPrChange w:id="769" w:author="Gu, Xuelin" w:date="2021-03-11T17:08:00Z">
              <w:tcPr>
                <w:tcW w:w="714" w:type="pct"/>
                <w:vAlign w:val="center"/>
              </w:tcPr>
            </w:tcPrChange>
          </w:tcPr>
          <w:p w14:paraId="19822D6A" w14:textId="46AE9360" w:rsidR="00DC67DE" w:rsidRPr="00F1359C" w:rsidDel="00C17602" w:rsidRDefault="00DC67DE" w:rsidP="00437449">
            <w:pPr>
              <w:jc w:val="center"/>
              <w:cnfStyle w:val="000000100000" w:firstRow="0" w:lastRow="0" w:firstColumn="0" w:lastColumn="0" w:oddVBand="0" w:evenVBand="0" w:oddHBand="1" w:evenHBand="0" w:firstRowFirstColumn="0" w:firstRowLastColumn="0" w:lastRowFirstColumn="0" w:lastRowLastColumn="0"/>
              <w:rPr>
                <w:del w:id="770" w:author="Gu, Xuelin" w:date="2021-03-11T17:44:00Z"/>
                <w:b/>
                <w:bCs/>
                <w:sz w:val="18"/>
                <w:szCs w:val="18"/>
              </w:rPr>
            </w:pPr>
            <w:del w:id="771" w:author="Gu, Xuelin" w:date="2021-03-11T17:07:00Z">
              <w:r w:rsidRPr="00F1359C" w:rsidDel="00DC67DE">
                <w:rPr>
                  <w:b/>
                  <w:bCs/>
                  <w:sz w:val="18"/>
                  <w:szCs w:val="18"/>
                </w:rPr>
                <w:delText>SAPHIRE</w:delText>
              </w:r>
            </w:del>
          </w:p>
        </w:tc>
        <w:tc>
          <w:tcPr>
            <w:tcW w:w="833" w:type="pct"/>
            <w:vAlign w:val="center"/>
            <w:tcPrChange w:id="772" w:author="Gu, Xuelin" w:date="2021-03-11T17:08:00Z">
              <w:tcPr>
                <w:tcW w:w="714" w:type="pct"/>
                <w:vAlign w:val="center"/>
              </w:tcPr>
            </w:tcPrChange>
          </w:tcPr>
          <w:p w14:paraId="6D9E078A" w14:textId="6EB57190" w:rsidR="00DC67DE" w:rsidRPr="00F1359C" w:rsidDel="00C17602" w:rsidRDefault="00DC67DE" w:rsidP="00E60EEE">
            <w:pPr>
              <w:jc w:val="center"/>
              <w:cnfStyle w:val="000000100000" w:firstRow="0" w:lastRow="0" w:firstColumn="0" w:lastColumn="0" w:oddVBand="0" w:evenVBand="0" w:oddHBand="1" w:evenHBand="0" w:firstRowFirstColumn="0" w:firstRowLastColumn="0" w:lastRowFirstColumn="0" w:lastRowLastColumn="0"/>
              <w:rPr>
                <w:del w:id="773" w:author="Gu, Xuelin" w:date="2021-03-11T17:44:00Z"/>
                <w:b/>
                <w:bCs/>
                <w:sz w:val="18"/>
                <w:szCs w:val="18"/>
              </w:rPr>
            </w:pPr>
            <w:del w:id="774" w:author="Gu, Xuelin" w:date="2021-03-11T17:07:00Z">
              <w:r w:rsidRPr="00F1359C" w:rsidDel="00DC67DE">
                <w:rPr>
                  <w:b/>
                  <w:bCs/>
                  <w:sz w:val="18"/>
                  <w:szCs w:val="18"/>
                </w:rPr>
                <w:delText>SEIR-</w:delText>
              </w:r>
              <w:r w:rsidRPr="00F1359C" w:rsidDel="00DC67DE">
                <w:rPr>
                  <w:b/>
                  <w:bCs/>
                  <w:i/>
                  <w:iCs/>
                  <w:sz w:val="18"/>
                  <w:szCs w:val="18"/>
                </w:rPr>
                <w:delText>fansy</w:delText>
              </w:r>
            </w:del>
          </w:p>
        </w:tc>
      </w:tr>
      <w:tr w:rsidR="00DC67DE" w:rsidRPr="00F1359C" w:rsidDel="00C17602" w14:paraId="0765C641" w14:textId="5541D7A1" w:rsidTr="00DC67DE">
        <w:trPr>
          <w:trHeight w:hRule="exact" w:val="720"/>
          <w:del w:id="775" w:author="Gu, Xuelin" w:date="2021-03-11T17:44:00Z"/>
          <w:trPrChange w:id="776" w:author="Gu, Xuelin" w:date="2021-03-11T17:08:00Z">
            <w:trPr>
              <w:gridAfter w:val="0"/>
              <w:wAfter w:w="714" w:type="pct"/>
              <w:trHeight w:hRule="exact" w:val="720"/>
            </w:trPr>
          </w:trPrChange>
        </w:trPr>
        <w:tc>
          <w:tcPr>
            <w:cnfStyle w:val="001000000000" w:firstRow="0" w:lastRow="0" w:firstColumn="1" w:lastColumn="0" w:oddVBand="0" w:evenVBand="0" w:oddHBand="0" w:evenHBand="0" w:firstRowFirstColumn="0" w:firstRowLastColumn="0" w:lastRowFirstColumn="0" w:lastRowLastColumn="0"/>
            <w:tcW w:w="832" w:type="pct"/>
            <w:vAlign w:val="center"/>
            <w:tcPrChange w:id="777" w:author="Gu, Xuelin" w:date="2021-03-11T17:08:00Z">
              <w:tcPr>
                <w:tcW w:w="713" w:type="pct"/>
                <w:vAlign w:val="center"/>
              </w:tcPr>
            </w:tcPrChange>
          </w:tcPr>
          <w:p w14:paraId="35E0EB1B" w14:textId="3CFB6DF8" w:rsidR="00DC67DE" w:rsidRPr="00F1359C" w:rsidDel="00C17602" w:rsidRDefault="00DC67DE" w:rsidP="0029146A">
            <w:pPr>
              <w:jc w:val="center"/>
              <w:rPr>
                <w:del w:id="778" w:author="Gu, Xuelin" w:date="2021-03-11T17:44:00Z"/>
                <w:sz w:val="18"/>
                <w:szCs w:val="18"/>
              </w:rPr>
            </w:pPr>
            <w:del w:id="779" w:author="Gu, Xuelin" w:date="2021-03-11T17:44:00Z">
              <w:r w:rsidRPr="00F1359C" w:rsidDel="00C17602">
                <w:rPr>
                  <w:sz w:val="18"/>
                  <w:szCs w:val="18"/>
                </w:rPr>
                <w:delText>Active cases</w:delText>
              </w:r>
            </w:del>
          </w:p>
        </w:tc>
        <w:tc>
          <w:tcPr>
            <w:tcW w:w="833" w:type="pct"/>
            <w:vAlign w:val="center"/>
            <w:tcPrChange w:id="780" w:author="Gu, Xuelin" w:date="2021-03-11T17:08:00Z">
              <w:tcPr>
                <w:tcW w:w="714" w:type="pct"/>
                <w:vAlign w:val="center"/>
              </w:tcPr>
            </w:tcPrChange>
          </w:tcPr>
          <w:p w14:paraId="20E8B6CB" w14:textId="3AD7E3B5"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781" w:author="Gu, Xuelin" w:date="2021-03-11T17:44:00Z"/>
                <w:sz w:val="18"/>
                <w:szCs w:val="18"/>
              </w:rPr>
            </w:pPr>
            <w:del w:id="782" w:author="Gu, Xuelin" w:date="2021-03-11T17:44:00Z">
              <w:r w:rsidRPr="00F1359C" w:rsidDel="00C17602">
                <w:rPr>
                  <w:sz w:val="18"/>
                  <w:szCs w:val="18"/>
                </w:rPr>
                <w:delText>-</w:delText>
              </w:r>
            </w:del>
          </w:p>
        </w:tc>
        <w:tc>
          <w:tcPr>
            <w:tcW w:w="833" w:type="pct"/>
            <w:vAlign w:val="center"/>
            <w:tcPrChange w:id="783" w:author="Gu, Xuelin" w:date="2021-03-11T17:08:00Z">
              <w:tcPr>
                <w:tcW w:w="714" w:type="pct"/>
                <w:vAlign w:val="center"/>
              </w:tcPr>
            </w:tcPrChange>
          </w:tcPr>
          <w:p w14:paraId="37C4982D" w14:textId="5872A303"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784" w:author="Gu, Xuelin" w:date="2021-03-11T17:44:00Z"/>
                <w:sz w:val="18"/>
                <w:szCs w:val="18"/>
              </w:rPr>
            </w:pPr>
            <w:del w:id="785" w:author="Gu, Xuelin" w:date="2021-03-11T17:44:00Z">
              <w:r w:rsidRPr="00F1359C" w:rsidDel="00C17602">
                <w:rPr>
                  <w:sz w:val="18"/>
                  <w:szCs w:val="18"/>
                </w:rPr>
                <w:delText>1,345,325</w:delText>
              </w:r>
            </w:del>
          </w:p>
          <w:p w14:paraId="1AB93B6D" w14:textId="1D99E59D"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786" w:author="Gu, Xuelin" w:date="2021-03-11T17:44:00Z"/>
                <w:sz w:val="18"/>
                <w:szCs w:val="18"/>
              </w:rPr>
            </w:pPr>
            <w:del w:id="787" w:author="Gu, Xuelin" w:date="2021-03-11T17:44:00Z">
              <w:r w:rsidRPr="00F1359C" w:rsidDel="00C17602">
                <w:rPr>
                  <w:sz w:val="18"/>
                  <w:szCs w:val="18"/>
                </w:rPr>
                <w:delText>(1,773,330)</w:delText>
              </w:r>
            </w:del>
          </w:p>
        </w:tc>
        <w:tc>
          <w:tcPr>
            <w:tcW w:w="837" w:type="pct"/>
            <w:vAlign w:val="center"/>
            <w:tcPrChange w:id="788" w:author="Gu, Xuelin" w:date="2021-03-11T17:08:00Z">
              <w:tcPr>
                <w:tcW w:w="717" w:type="pct"/>
                <w:vAlign w:val="center"/>
              </w:tcPr>
            </w:tcPrChange>
          </w:tcPr>
          <w:p w14:paraId="14CAB2A2" w14:textId="0FCE06A0"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789" w:author="Gu, Xuelin" w:date="2021-03-11T17:44:00Z"/>
                <w:sz w:val="18"/>
                <w:szCs w:val="18"/>
              </w:rPr>
            </w:pPr>
            <w:del w:id="790" w:author="Gu, Xuelin" w:date="2021-03-11T17:44:00Z">
              <w:r w:rsidRPr="00F1359C" w:rsidDel="00C17602">
                <w:rPr>
                  <w:sz w:val="18"/>
                  <w:szCs w:val="18"/>
                </w:rPr>
                <w:delText>798,204</w:delText>
              </w:r>
            </w:del>
          </w:p>
          <w:p w14:paraId="4F29887B" w14:textId="682CDF68"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791" w:author="Gu, Xuelin" w:date="2021-03-11T17:44:00Z"/>
                <w:sz w:val="18"/>
                <w:szCs w:val="18"/>
              </w:rPr>
            </w:pPr>
            <w:del w:id="792" w:author="Gu, Xuelin" w:date="2021-03-11T17:44:00Z">
              <w:r w:rsidRPr="00F1359C" w:rsidDel="00C17602">
                <w:rPr>
                  <w:sz w:val="18"/>
                  <w:szCs w:val="18"/>
                </w:rPr>
                <w:delText>(794,218)</w:delText>
              </w:r>
            </w:del>
          </w:p>
        </w:tc>
        <w:tc>
          <w:tcPr>
            <w:tcW w:w="833" w:type="pct"/>
            <w:vAlign w:val="center"/>
            <w:tcPrChange w:id="793" w:author="Gu, Xuelin" w:date="2021-03-11T17:08:00Z">
              <w:tcPr>
                <w:tcW w:w="714" w:type="pct"/>
                <w:vAlign w:val="center"/>
              </w:tcPr>
            </w:tcPrChange>
          </w:tcPr>
          <w:p w14:paraId="6B938383" w14:textId="7BF8F69A"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794" w:author="Gu, Xuelin" w:date="2021-03-11T17:44:00Z"/>
                <w:sz w:val="18"/>
                <w:szCs w:val="18"/>
              </w:rPr>
            </w:pPr>
            <w:del w:id="795" w:author="Gu, Xuelin" w:date="2021-03-11T17:44:00Z">
              <w:r w:rsidRPr="00F1359C" w:rsidDel="00C17602">
                <w:rPr>
                  <w:sz w:val="18"/>
                  <w:szCs w:val="18"/>
                </w:rPr>
                <w:delText>-</w:delText>
              </w:r>
            </w:del>
          </w:p>
        </w:tc>
        <w:tc>
          <w:tcPr>
            <w:tcW w:w="833" w:type="pct"/>
            <w:vAlign w:val="center"/>
            <w:tcPrChange w:id="796" w:author="Gu, Xuelin" w:date="2021-03-11T17:08:00Z">
              <w:tcPr>
                <w:tcW w:w="714" w:type="pct"/>
                <w:vAlign w:val="center"/>
              </w:tcPr>
            </w:tcPrChange>
          </w:tcPr>
          <w:p w14:paraId="684F2258" w14:textId="7C93D7B5"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797" w:author="Gu, Xuelin" w:date="2021-03-11T17:44:00Z"/>
                <w:sz w:val="18"/>
                <w:szCs w:val="18"/>
              </w:rPr>
            </w:pPr>
            <w:del w:id="798" w:author="Gu, Xuelin" w:date="2021-03-11T17:44:00Z">
              <w:r w:rsidRPr="00F1359C" w:rsidDel="00C17602">
                <w:rPr>
                  <w:sz w:val="18"/>
                  <w:szCs w:val="18"/>
                </w:rPr>
                <w:delText>6.10</w:delText>
              </w:r>
            </w:del>
          </w:p>
          <w:p w14:paraId="6A575633" w14:textId="4D446E21"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799" w:author="Gu, Xuelin" w:date="2021-03-11T17:44:00Z"/>
                <w:sz w:val="18"/>
                <w:szCs w:val="18"/>
              </w:rPr>
            </w:pPr>
            <w:del w:id="800" w:author="Gu, Xuelin" w:date="2021-03-11T17:44:00Z">
              <w:r w:rsidRPr="00F1359C" w:rsidDel="00C17602">
                <w:rPr>
                  <w:sz w:val="18"/>
                  <w:szCs w:val="18"/>
                </w:rPr>
                <w:delText>(6.24)</w:delText>
              </w:r>
            </w:del>
          </w:p>
        </w:tc>
      </w:tr>
      <w:tr w:rsidR="00DC67DE" w:rsidRPr="00F1359C" w:rsidDel="00C17602" w14:paraId="4BDD85DA" w14:textId="650C2DDF" w:rsidTr="00DC67DE">
        <w:trPr>
          <w:cnfStyle w:val="000000100000" w:firstRow="0" w:lastRow="0" w:firstColumn="0" w:lastColumn="0" w:oddVBand="0" w:evenVBand="0" w:oddHBand="1" w:evenHBand="0" w:firstRowFirstColumn="0" w:firstRowLastColumn="0" w:lastRowFirstColumn="0" w:lastRowLastColumn="0"/>
          <w:trHeight w:hRule="exact" w:val="720"/>
          <w:del w:id="801" w:author="Gu, Xuelin" w:date="2021-03-11T17:44:00Z"/>
          <w:trPrChange w:id="802" w:author="Gu, Xuelin" w:date="2021-03-11T17:08:00Z">
            <w:trPr>
              <w:gridAfter w:val="0"/>
              <w:wAfter w:w="714" w:type="pct"/>
              <w:trHeight w:hRule="exact" w:val="720"/>
            </w:trPr>
          </w:trPrChange>
        </w:trPr>
        <w:tc>
          <w:tcPr>
            <w:cnfStyle w:val="001000000000" w:firstRow="0" w:lastRow="0" w:firstColumn="1" w:lastColumn="0" w:oddVBand="0" w:evenVBand="0" w:oddHBand="0" w:evenHBand="0" w:firstRowFirstColumn="0" w:firstRowLastColumn="0" w:lastRowFirstColumn="0" w:lastRowLastColumn="0"/>
            <w:tcW w:w="832" w:type="pct"/>
            <w:vAlign w:val="center"/>
            <w:tcPrChange w:id="803" w:author="Gu, Xuelin" w:date="2021-03-11T17:08:00Z">
              <w:tcPr>
                <w:tcW w:w="713" w:type="pct"/>
                <w:vAlign w:val="center"/>
              </w:tcPr>
            </w:tcPrChange>
          </w:tcPr>
          <w:p w14:paraId="667370D8" w14:textId="6DC59E82" w:rsidR="00DC67DE" w:rsidRPr="00F1359C" w:rsidDel="00C17602" w:rsidRDefault="00DC67DE" w:rsidP="0029146A">
            <w:pPr>
              <w:jc w:val="center"/>
              <w:cnfStyle w:val="001000100000" w:firstRow="0" w:lastRow="0" w:firstColumn="1" w:lastColumn="0" w:oddVBand="0" w:evenVBand="0" w:oddHBand="1" w:evenHBand="0" w:firstRowFirstColumn="0" w:firstRowLastColumn="0" w:lastRowFirstColumn="0" w:lastRowLastColumn="0"/>
              <w:rPr>
                <w:del w:id="804" w:author="Gu, Xuelin" w:date="2021-03-11T17:44:00Z"/>
                <w:sz w:val="18"/>
                <w:szCs w:val="18"/>
              </w:rPr>
            </w:pPr>
            <w:del w:id="805" w:author="Gu, Xuelin" w:date="2021-03-11T17:44:00Z">
              <w:r w:rsidRPr="00F1359C" w:rsidDel="00C17602">
                <w:rPr>
                  <w:sz w:val="18"/>
                  <w:szCs w:val="18"/>
                </w:rPr>
                <w:delText>Cumulative cases</w:delText>
              </w:r>
            </w:del>
          </w:p>
        </w:tc>
        <w:tc>
          <w:tcPr>
            <w:tcW w:w="833" w:type="pct"/>
            <w:vAlign w:val="center"/>
            <w:tcPrChange w:id="806" w:author="Gu, Xuelin" w:date="2021-03-11T17:08:00Z">
              <w:tcPr>
                <w:tcW w:w="714" w:type="pct"/>
                <w:vAlign w:val="center"/>
              </w:tcPr>
            </w:tcPrChange>
          </w:tcPr>
          <w:p w14:paraId="58E4B355" w14:textId="3D54A93B"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07" w:author="Gu, Xuelin" w:date="2021-03-11T17:44:00Z"/>
                <w:sz w:val="18"/>
                <w:szCs w:val="18"/>
              </w:rPr>
            </w:pPr>
            <w:del w:id="808" w:author="Gu, Xuelin" w:date="2021-03-11T17:44:00Z">
              <w:r w:rsidRPr="00F1359C" w:rsidDel="00C17602">
                <w:rPr>
                  <w:sz w:val="18"/>
                  <w:szCs w:val="18"/>
                </w:rPr>
                <w:delText>16,270,126</w:delText>
              </w:r>
            </w:del>
          </w:p>
          <w:p w14:paraId="6FF73904" w14:textId="66BC0CC9"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09" w:author="Gu, Xuelin" w:date="2021-03-11T17:44:00Z"/>
                <w:sz w:val="18"/>
                <w:szCs w:val="18"/>
              </w:rPr>
            </w:pPr>
            <w:del w:id="810" w:author="Gu, Xuelin" w:date="2021-03-11T17:44:00Z">
              <w:r w:rsidRPr="00F1359C" w:rsidDel="00C17602">
                <w:rPr>
                  <w:sz w:val="18"/>
                  <w:szCs w:val="18"/>
                </w:rPr>
                <w:delText>(21,947,569)</w:delText>
              </w:r>
            </w:del>
          </w:p>
        </w:tc>
        <w:tc>
          <w:tcPr>
            <w:tcW w:w="833" w:type="pct"/>
            <w:vAlign w:val="center"/>
            <w:tcPrChange w:id="811" w:author="Gu, Xuelin" w:date="2021-03-11T17:08:00Z">
              <w:tcPr>
                <w:tcW w:w="714" w:type="pct"/>
                <w:vAlign w:val="center"/>
              </w:tcPr>
            </w:tcPrChange>
          </w:tcPr>
          <w:p w14:paraId="742BA622" w14:textId="6F3743EE"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12" w:author="Gu, Xuelin" w:date="2021-03-11T17:44:00Z"/>
                <w:sz w:val="18"/>
                <w:szCs w:val="18"/>
              </w:rPr>
            </w:pPr>
            <w:del w:id="813" w:author="Gu, Xuelin" w:date="2021-03-11T17:44:00Z">
              <w:r w:rsidRPr="00F1359C" w:rsidDel="00C17602">
                <w:rPr>
                  <w:sz w:val="18"/>
                  <w:szCs w:val="18"/>
                </w:rPr>
                <w:delText>4,532,027</w:delText>
              </w:r>
            </w:del>
          </w:p>
          <w:p w14:paraId="7A534F40" w14:textId="35992B32"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14" w:author="Gu, Xuelin" w:date="2021-03-11T17:44:00Z"/>
                <w:sz w:val="18"/>
                <w:szCs w:val="18"/>
              </w:rPr>
            </w:pPr>
            <w:del w:id="815" w:author="Gu, Xuelin" w:date="2021-03-11T17:44:00Z">
              <w:r w:rsidRPr="00F1359C" w:rsidDel="00C17602">
                <w:rPr>
                  <w:sz w:val="18"/>
                  <w:szCs w:val="18"/>
                </w:rPr>
                <w:delText>(6,178,763)</w:delText>
              </w:r>
            </w:del>
          </w:p>
        </w:tc>
        <w:tc>
          <w:tcPr>
            <w:tcW w:w="837" w:type="pct"/>
            <w:vAlign w:val="center"/>
            <w:tcPrChange w:id="816" w:author="Gu, Xuelin" w:date="2021-03-11T17:08:00Z">
              <w:tcPr>
                <w:tcW w:w="717" w:type="pct"/>
                <w:vAlign w:val="center"/>
              </w:tcPr>
            </w:tcPrChange>
          </w:tcPr>
          <w:p w14:paraId="12F28289" w14:textId="5B011B6E"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17" w:author="Gu, Xuelin" w:date="2021-03-11T17:44:00Z"/>
                <w:sz w:val="18"/>
                <w:szCs w:val="18"/>
              </w:rPr>
            </w:pPr>
            <w:del w:id="818" w:author="Gu, Xuelin" w:date="2021-03-11T17:44:00Z">
              <w:r w:rsidRPr="00F1359C" w:rsidDel="00C17602">
                <w:rPr>
                  <w:sz w:val="18"/>
                  <w:szCs w:val="18"/>
                </w:rPr>
                <w:delText>5,354,425</w:delText>
              </w:r>
            </w:del>
          </w:p>
          <w:p w14:paraId="691453BE" w14:textId="73D4DEDD" w:rsidR="00DC67DE" w:rsidRPr="00F1359C" w:rsidDel="00C17602" w:rsidRDefault="00DC67DE" w:rsidP="0029146A">
            <w:pPr>
              <w:jc w:val="center"/>
              <w:cnfStyle w:val="000000100000" w:firstRow="0" w:lastRow="0" w:firstColumn="0" w:lastColumn="0" w:oddVBand="0" w:evenVBand="0" w:oddHBand="1" w:evenHBand="0" w:firstRowFirstColumn="0" w:firstRowLastColumn="0" w:lastRowFirstColumn="0" w:lastRowLastColumn="0"/>
              <w:rPr>
                <w:del w:id="819" w:author="Gu, Xuelin" w:date="2021-03-11T17:44:00Z"/>
                <w:sz w:val="18"/>
                <w:szCs w:val="18"/>
              </w:rPr>
            </w:pPr>
            <w:del w:id="820" w:author="Gu, Xuelin" w:date="2021-03-11T17:44:00Z">
              <w:r w:rsidRPr="00F1359C" w:rsidDel="00C17602">
                <w:rPr>
                  <w:sz w:val="18"/>
                  <w:szCs w:val="18"/>
                </w:rPr>
                <w:delText>(6,297,897)</w:delText>
              </w:r>
            </w:del>
          </w:p>
        </w:tc>
        <w:tc>
          <w:tcPr>
            <w:tcW w:w="833" w:type="pct"/>
            <w:vAlign w:val="center"/>
            <w:tcPrChange w:id="821" w:author="Gu, Xuelin" w:date="2021-03-11T17:08:00Z">
              <w:tcPr>
                <w:tcW w:w="714" w:type="pct"/>
                <w:vAlign w:val="center"/>
              </w:tcPr>
            </w:tcPrChange>
          </w:tcPr>
          <w:p w14:paraId="17F61985" w14:textId="0EDB670E" w:rsidR="00DC67DE" w:rsidRPr="00F1359C" w:rsidDel="00C17602" w:rsidRDefault="00DC67DE" w:rsidP="00E60EEE">
            <w:pPr>
              <w:jc w:val="center"/>
              <w:cnfStyle w:val="000000100000" w:firstRow="0" w:lastRow="0" w:firstColumn="0" w:lastColumn="0" w:oddVBand="0" w:evenVBand="0" w:oddHBand="1" w:evenHBand="0" w:firstRowFirstColumn="0" w:firstRowLastColumn="0" w:lastRowFirstColumn="0" w:lastRowLastColumn="0"/>
              <w:rPr>
                <w:del w:id="822" w:author="Gu, Xuelin" w:date="2021-03-11T17:44:00Z"/>
                <w:sz w:val="18"/>
                <w:szCs w:val="18"/>
              </w:rPr>
            </w:pPr>
            <w:del w:id="823" w:author="Gu, Xuelin" w:date="2021-03-11T17:44:00Z">
              <w:r w:rsidRPr="00F1359C" w:rsidDel="00C17602">
                <w:rPr>
                  <w:sz w:val="18"/>
                  <w:szCs w:val="18"/>
                </w:rPr>
                <w:delText>27.79</w:delText>
              </w:r>
            </w:del>
          </w:p>
          <w:p w14:paraId="6982F4C5" w14:textId="212A74B3" w:rsidR="00DC67DE" w:rsidRPr="00F1359C" w:rsidDel="00C17602" w:rsidRDefault="00DC67DE" w:rsidP="00E60EEE">
            <w:pPr>
              <w:jc w:val="center"/>
              <w:cnfStyle w:val="000000100000" w:firstRow="0" w:lastRow="0" w:firstColumn="0" w:lastColumn="0" w:oddVBand="0" w:evenVBand="0" w:oddHBand="1" w:evenHBand="0" w:firstRowFirstColumn="0" w:firstRowLastColumn="0" w:lastRowFirstColumn="0" w:lastRowLastColumn="0"/>
              <w:rPr>
                <w:del w:id="824" w:author="Gu, Xuelin" w:date="2021-03-11T17:44:00Z"/>
                <w:sz w:val="18"/>
                <w:szCs w:val="18"/>
              </w:rPr>
            </w:pPr>
            <w:del w:id="825" w:author="Gu, Xuelin" w:date="2021-03-11T17:44:00Z">
              <w:r w:rsidRPr="00F1359C" w:rsidDel="00C17602">
                <w:rPr>
                  <w:sz w:val="18"/>
                  <w:szCs w:val="18"/>
                </w:rPr>
                <w:delText>(26.74)</w:delText>
              </w:r>
            </w:del>
          </w:p>
        </w:tc>
        <w:tc>
          <w:tcPr>
            <w:tcW w:w="833" w:type="pct"/>
            <w:vAlign w:val="center"/>
            <w:tcPrChange w:id="826" w:author="Gu, Xuelin" w:date="2021-03-11T17:08:00Z">
              <w:tcPr>
                <w:tcW w:w="714" w:type="pct"/>
                <w:vAlign w:val="center"/>
              </w:tcPr>
            </w:tcPrChange>
          </w:tcPr>
          <w:p w14:paraId="47664087" w14:textId="48D994AD" w:rsidR="00DC67DE" w:rsidRPr="00F1359C" w:rsidDel="00C17602" w:rsidRDefault="00DC67DE" w:rsidP="00E60EEE">
            <w:pPr>
              <w:jc w:val="center"/>
              <w:cnfStyle w:val="000000100000" w:firstRow="0" w:lastRow="0" w:firstColumn="0" w:lastColumn="0" w:oddVBand="0" w:evenVBand="0" w:oddHBand="1" w:evenHBand="0" w:firstRowFirstColumn="0" w:firstRowLastColumn="0" w:lastRowFirstColumn="0" w:lastRowLastColumn="0"/>
              <w:rPr>
                <w:del w:id="827" w:author="Gu, Xuelin" w:date="2021-03-11T17:44:00Z"/>
                <w:sz w:val="18"/>
                <w:szCs w:val="18"/>
              </w:rPr>
            </w:pPr>
            <w:del w:id="828" w:author="Gu, Xuelin" w:date="2021-03-11T17:44:00Z">
              <w:r w:rsidRPr="00F1359C" w:rsidDel="00C17602">
                <w:rPr>
                  <w:sz w:val="18"/>
                  <w:szCs w:val="18"/>
                </w:rPr>
                <w:delText>7.74</w:delText>
              </w:r>
            </w:del>
          </w:p>
          <w:p w14:paraId="206DC705" w14:textId="7A3BD94C" w:rsidR="00DC67DE" w:rsidRPr="00F1359C" w:rsidDel="00C17602" w:rsidRDefault="00DC67DE" w:rsidP="00E60EEE">
            <w:pPr>
              <w:jc w:val="center"/>
              <w:cnfStyle w:val="000000100000" w:firstRow="0" w:lastRow="0" w:firstColumn="0" w:lastColumn="0" w:oddVBand="0" w:evenVBand="0" w:oddHBand="1" w:evenHBand="0" w:firstRowFirstColumn="0" w:firstRowLastColumn="0" w:lastRowFirstColumn="0" w:lastRowLastColumn="0"/>
              <w:rPr>
                <w:del w:id="829" w:author="Gu, Xuelin" w:date="2021-03-11T17:44:00Z"/>
                <w:sz w:val="18"/>
                <w:szCs w:val="18"/>
              </w:rPr>
            </w:pPr>
            <w:del w:id="830" w:author="Gu, Xuelin" w:date="2021-03-11T17:44:00Z">
              <w:r w:rsidRPr="00F1359C" w:rsidDel="00C17602">
                <w:rPr>
                  <w:sz w:val="18"/>
                  <w:szCs w:val="18"/>
                </w:rPr>
                <w:delText>(7.53)</w:delText>
              </w:r>
            </w:del>
          </w:p>
        </w:tc>
      </w:tr>
      <w:tr w:rsidR="00DC67DE" w:rsidRPr="00F1359C" w:rsidDel="00C17602" w14:paraId="6040978A" w14:textId="63925593" w:rsidTr="00DC67DE">
        <w:trPr>
          <w:trHeight w:hRule="exact" w:val="720"/>
          <w:del w:id="831" w:author="Gu, Xuelin" w:date="2021-03-11T17:44:00Z"/>
          <w:trPrChange w:id="832" w:author="Gu, Xuelin" w:date="2021-03-11T17:08:00Z">
            <w:trPr>
              <w:gridAfter w:val="0"/>
              <w:wAfter w:w="714" w:type="pct"/>
              <w:trHeight w:hRule="exact" w:val="720"/>
            </w:trPr>
          </w:trPrChange>
        </w:trPr>
        <w:tc>
          <w:tcPr>
            <w:cnfStyle w:val="001000000000" w:firstRow="0" w:lastRow="0" w:firstColumn="1" w:lastColumn="0" w:oddVBand="0" w:evenVBand="0" w:oddHBand="0" w:evenHBand="0" w:firstRowFirstColumn="0" w:firstRowLastColumn="0" w:lastRowFirstColumn="0" w:lastRowLastColumn="0"/>
            <w:tcW w:w="832" w:type="pct"/>
            <w:vAlign w:val="center"/>
            <w:tcPrChange w:id="833" w:author="Gu, Xuelin" w:date="2021-03-11T17:08:00Z">
              <w:tcPr>
                <w:tcW w:w="713" w:type="pct"/>
                <w:vAlign w:val="center"/>
              </w:tcPr>
            </w:tcPrChange>
          </w:tcPr>
          <w:p w14:paraId="0C64D045" w14:textId="41693405" w:rsidR="00DC67DE" w:rsidRPr="00F1359C" w:rsidDel="00C17602" w:rsidRDefault="00DC67DE" w:rsidP="0029146A">
            <w:pPr>
              <w:jc w:val="center"/>
              <w:rPr>
                <w:del w:id="834" w:author="Gu, Xuelin" w:date="2021-03-11T17:44:00Z"/>
                <w:sz w:val="18"/>
                <w:szCs w:val="18"/>
              </w:rPr>
            </w:pPr>
            <w:del w:id="835" w:author="Gu, Xuelin" w:date="2021-03-11T17:44:00Z">
              <w:r w:rsidRPr="00F1359C" w:rsidDel="00C17602">
                <w:rPr>
                  <w:sz w:val="18"/>
                  <w:szCs w:val="18"/>
                </w:rPr>
                <w:delText>Cumulative deaths</w:delText>
              </w:r>
            </w:del>
          </w:p>
        </w:tc>
        <w:tc>
          <w:tcPr>
            <w:tcW w:w="833" w:type="pct"/>
            <w:vAlign w:val="center"/>
            <w:tcPrChange w:id="836" w:author="Gu, Xuelin" w:date="2021-03-11T17:08:00Z">
              <w:tcPr>
                <w:tcW w:w="714" w:type="pct"/>
                <w:vAlign w:val="center"/>
              </w:tcPr>
            </w:tcPrChange>
          </w:tcPr>
          <w:p w14:paraId="358E655C" w14:textId="47BBDCD7"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837" w:author="Gu, Xuelin" w:date="2021-03-11T17:44:00Z"/>
                <w:sz w:val="18"/>
                <w:szCs w:val="18"/>
              </w:rPr>
            </w:pPr>
            <w:del w:id="838" w:author="Gu, Xuelin" w:date="2021-03-11T17:44:00Z">
              <w:r w:rsidRPr="00F1359C" w:rsidDel="00C17602">
                <w:rPr>
                  <w:sz w:val="18"/>
                  <w:szCs w:val="18"/>
                </w:rPr>
                <w:delText>-</w:delText>
              </w:r>
            </w:del>
          </w:p>
        </w:tc>
        <w:tc>
          <w:tcPr>
            <w:tcW w:w="833" w:type="pct"/>
            <w:vAlign w:val="center"/>
            <w:tcPrChange w:id="839" w:author="Gu, Xuelin" w:date="2021-03-11T17:08:00Z">
              <w:tcPr>
                <w:tcW w:w="714" w:type="pct"/>
                <w:vAlign w:val="center"/>
              </w:tcPr>
            </w:tcPrChange>
          </w:tcPr>
          <w:p w14:paraId="3E3DE7FC" w14:textId="52D400A7"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840" w:author="Gu, Xuelin" w:date="2021-03-11T17:44:00Z"/>
                <w:sz w:val="18"/>
                <w:szCs w:val="18"/>
              </w:rPr>
            </w:pPr>
            <w:del w:id="841" w:author="Gu, Xuelin" w:date="2021-03-11T17:44:00Z">
              <w:r w:rsidRPr="00F1359C" w:rsidDel="00C17602">
                <w:rPr>
                  <w:sz w:val="18"/>
                  <w:szCs w:val="18"/>
                </w:rPr>
                <w:delText>63,112</w:delText>
              </w:r>
            </w:del>
          </w:p>
          <w:p w14:paraId="32D3522A" w14:textId="27A73E16"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842" w:author="Gu, Xuelin" w:date="2021-03-11T17:44:00Z"/>
                <w:sz w:val="18"/>
                <w:szCs w:val="18"/>
              </w:rPr>
            </w:pPr>
            <w:del w:id="843" w:author="Gu, Xuelin" w:date="2021-03-11T17:44:00Z">
              <w:r w:rsidRPr="00F1359C" w:rsidDel="00C17602">
                <w:rPr>
                  <w:sz w:val="18"/>
                  <w:szCs w:val="18"/>
                </w:rPr>
                <w:delText>(88,378)</w:delText>
              </w:r>
            </w:del>
          </w:p>
        </w:tc>
        <w:tc>
          <w:tcPr>
            <w:tcW w:w="837" w:type="pct"/>
            <w:vAlign w:val="center"/>
            <w:tcPrChange w:id="844" w:author="Gu, Xuelin" w:date="2021-03-11T17:08:00Z">
              <w:tcPr>
                <w:tcW w:w="717" w:type="pct"/>
                <w:vAlign w:val="center"/>
              </w:tcPr>
            </w:tcPrChange>
          </w:tcPr>
          <w:p w14:paraId="42A089C7" w14:textId="2D73978B"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845" w:author="Gu, Xuelin" w:date="2021-03-11T17:44:00Z"/>
                <w:sz w:val="18"/>
                <w:szCs w:val="18"/>
              </w:rPr>
            </w:pPr>
            <w:del w:id="846" w:author="Gu, Xuelin" w:date="2021-03-11T17:44:00Z">
              <w:r w:rsidRPr="00F1359C" w:rsidDel="00C17602">
                <w:rPr>
                  <w:sz w:val="18"/>
                  <w:szCs w:val="18"/>
                </w:rPr>
                <w:delText>34,771</w:delText>
              </w:r>
            </w:del>
          </w:p>
          <w:p w14:paraId="7003E3A1" w14:textId="21F6E17D" w:rsidR="00DC67DE" w:rsidRPr="00F1359C" w:rsidDel="00C17602" w:rsidRDefault="00DC67DE" w:rsidP="0029146A">
            <w:pPr>
              <w:jc w:val="center"/>
              <w:cnfStyle w:val="000000000000" w:firstRow="0" w:lastRow="0" w:firstColumn="0" w:lastColumn="0" w:oddVBand="0" w:evenVBand="0" w:oddHBand="0" w:evenHBand="0" w:firstRowFirstColumn="0" w:firstRowLastColumn="0" w:lastRowFirstColumn="0" w:lastRowLastColumn="0"/>
              <w:rPr>
                <w:del w:id="847" w:author="Gu, Xuelin" w:date="2021-03-11T17:44:00Z"/>
                <w:sz w:val="18"/>
                <w:szCs w:val="18"/>
              </w:rPr>
            </w:pPr>
            <w:del w:id="848" w:author="Gu, Xuelin" w:date="2021-03-11T17:44:00Z">
              <w:r w:rsidRPr="00F1359C" w:rsidDel="00C17602">
                <w:rPr>
                  <w:sz w:val="18"/>
                  <w:szCs w:val="18"/>
                </w:rPr>
                <w:delText>(44,231)</w:delText>
              </w:r>
            </w:del>
          </w:p>
        </w:tc>
        <w:tc>
          <w:tcPr>
            <w:tcW w:w="833" w:type="pct"/>
            <w:vAlign w:val="center"/>
            <w:tcPrChange w:id="849" w:author="Gu, Xuelin" w:date="2021-03-11T17:08:00Z">
              <w:tcPr>
                <w:tcW w:w="714" w:type="pct"/>
                <w:vAlign w:val="center"/>
              </w:tcPr>
            </w:tcPrChange>
          </w:tcPr>
          <w:p w14:paraId="58288094" w14:textId="72D23C3B"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850" w:author="Gu, Xuelin" w:date="2021-03-11T17:44:00Z"/>
                <w:sz w:val="18"/>
                <w:szCs w:val="18"/>
              </w:rPr>
            </w:pPr>
            <w:del w:id="851" w:author="Gu, Xuelin" w:date="2021-03-11T17:44:00Z">
              <w:r w:rsidRPr="00F1359C" w:rsidDel="00C17602">
                <w:rPr>
                  <w:sz w:val="18"/>
                  <w:szCs w:val="18"/>
                </w:rPr>
                <w:delText>-</w:delText>
              </w:r>
            </w:del>
          </w:p>
        </w:tc>
        <w:tc>
          <w:tcPr>
            <w:tcW w:w="833" w:type="pct"/>
            <w:vAlign w:val="center"/>
            <w:tcPrChange w:id="852" w:author="Gu, Xuelin" w:date="2021-03-11T17:08:00Z">
              <w:tcPr>
                <w:tcW w:w="714" w:type="pct"/>
                <w:vAlign w:val="center"/>
              </w:tcPr>
            </w:tcPrChange>
          </w:tcPr>
          <w:p w14:paraId="117F5411" w14:textId="4FC34853"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853" w:author="Gu, Xuelin" w:date="2021-03-11T17:44:00Z"/>
                <w:sz w:val="18"/>
                <w:szCs w:val="18"/>
              </w:rPr>
            </w:pPr>
            <w:del w:id="854" w:author="Gu, Xuelin" w:date="2021-03-11T17:44:00Z">
              <w:r w:rsidRPr="00F1359C" w:rsidDel="00C17602">
                <w:rPr>
                  <w:sz w:val="18"/>
                  <w:szCs w:val="18"/>
                </w:rPr>
                <w:delText>3.62</w:delText>
              </w:r>
            </w:del>
          </w:p>
          <w:p w14:paraId="6B315D82" w14:textId="3B23B2E2" w:rsidR="00DC67DE" w:rsidRPr="00F1359C" w:rsidDel="00C17602" w:rsidRDefault="00DC67DE" w:rsidP="00E60EEE">
            <w:pPr>
              <w:jc w:val="center"/>
              <w:cnfStyle w:val="000000000000" w:firstRow="0" w:lastRow="0" w:firstColumn="0" w:lastColumn="0" w:oddVBand="0" w:evenVBand="0" w:oddHBand="0" w:evenHBand="0" w:firstRowFirstColumn="0" w:firstRowLastColumn="0" w:lastRowFirstColumn="0" w:lastRowLastColumn="0"/>
              <w:rPr>
                <w:del w:id="855" w:author="Gu, Xuelin" w:date="2021-03-11T17:44:00Z"/>
                <w:sz w:val="18"/>
                <w:szCs w:val="18"/>
              </w:rPr>
            </w:pPr>
            <w:del w:id="856" w:author="Gu, Xuelin" w:date="2021-03-11T17:44:00Z">
              <w:r w:rsidRPr="00F1359C" w:rsidDel="00C17602">
                <w:rPr>
                  <w:sz w:val="18"/>
                  <w:szCs w:val="18"/>
                </w:rPr>
                <w:delText>(3.99)</w:delText>
              </w:r>
            </w:del>
          </w:p>
        </w:tc>
      </w:tr>
    </w:tbl>
    <w:p w14:paraId="602853AA" w14:textId="7FE9E18F" w:rsidR="00E57613" w:rsidDel="00C17602" w:rsidRDefault="00E57613" w:rsidP="00E57613">
      <w:pPr>
        <w:pStyle w:val="aa"/>
        <w:jc w:val="both"/>
        <w:rPr>
          <w:del w:id="857" w:author="Gu, Xuelin" w:date="2021-03-11T17:44:00Z"/>
          <w:sz w:val="18"/>
          <w:szCs w:val="18"/>
        </w:rPr>
      </w:pPr>
    </w:p>
    <w:p w14:paraId="17126A65" w14:textId="59336B91" w:rsidR="000503B3" w:rsidRPr="00F1359C" w:rsidDel="00C17602" w:rsidRDefault="004C71BC" w:rsidP="007050DB">
      <w:pPr>
        <w:pStyle w:val="aa"/>
        <w:numPr>
          <w:ilvl w:val="0"/>
          <w:numId w:val="15"/>
        </w:numPr>
        <w:jc w:val="both"/>
        <w:rPr>
          <w:del w:id="858" w:author="Gu, Xuelin" w:date="2021-03-11T17:44:00Z"/>
          <w:sz w:val="18"/>
          <w:szCs w:val="18"/>
        </w:rPr>
      </w:pPr>
      <w:del w:id="859" w:author="Gu, Xuelin" w:date="2021-03-11T17:44:00Z">
        <w:r w:rsidRPr="00F1359C" w:rsidDel="00C17602">
          <w:rPr>
            <w:sz w:val="18"/>
            <w:szCs w:val="18"/>
          </w:rPr>
          <w:delText>Projected total count includes both reported as well as unreported values.</w:delText>
        </w:r>
      </w:del>
    </w:p>
    <w:p w14:paraId="4BC9DC6F" w14:textId="619120DD" w:rsidR="005B10BD" w:rsidRPr="00F1359C" w:rsidDel="00C17602" w:rsidRDefault="004C71BC" w:rsidP="00BD1B18">
      <w:pPr>
        <w:pStyle w:val="aa"/>
        <w:numPr>
          <w:ilvl w:val="0"/>
          <w:numId w:val="15"/>
        </w:numPr>
        <w:jc w:val="both"/>
        <w:rPr>
          <w:del w:id="860" w:author="Gu, Xuelin" w:date="2021-03-11T17:44:00Z"/>
          <w:sz w:val="18"/>
          <w:szCs w:val="18"/>
        </w:rPr>
      </w:pPr>
      <w:del w:id="861" w:author="Gu, Xuelin" w:date="2021-03-11T17:44:00Z">
        <w:r w:rsidRPr="00F1359C" w:rsidDel="00C17602">
          <w:rPr>
            <w:sz w:val="18"/>
            <w:szCs w:val="18"/>
          </w:rPr>
          <w:delText>Observed total count represents only reported values</w:delText>
        </w:r>
        <w:r w:rsidR="005B10BD" w:rsidRPr="00F1359C" w:rsidDel="00C17602">
          <w:rPr>
            <w:sz w:val="18"/>
            <w:szCs w:val="18"/>
          </w:rPr>
          <w:delText>.</w:delText>
        </w:r>
      </w:del>
    </w:p>
    <w:p w14:paraId="6603A93E" w14:textId="3EEB4590" w:rsidR="000503B3" w:rsidRPr="00F1359C" w:rsidDel="00C17602" w:rsidRDefault="005B10BD" w:rsidP="00BD1B18">
      <w:pPr>
        <w:pStyle w:val="aa"/>
        <w:numPr>
          <w:ilvl w:val="0"/>
          <w:numId w:val="15"/>
        </w:numPr>
        <w:jc w:val="both"/>
        <w:rPr>
          <w:del w:id="862" w:author="Gu, Xuelin" w:date="2021-03-11T17:44:00Z"/>
          <w:sz w:val="18"/>
          <w:szCs w:val="18"/>
        </w:rPr>
      </w:pPr>
      <w:del w:id="863" w:author="Gu, Xuelin" w:date="2021-03-11T17:44:00Z">
        <w:r w:rsidRPr="00F1359C" w:rsidDel="00C17602">
          <w:rPr>
            <w:sz w:val="18"/>
            <w:szCs w:val="18"/>
          </w:rPr>
          <w:delText>Defined as projected total/observed reported counts, where total is the sum of reported and unreported cases.</w:delText>
        </w:r>
      </w:del>
    </w:p>
    <w:p w14:paraId="3C33FC0D" w14:textId="77777777" w:rsidR="006D219A" w:rsidRPr="00F1359C" w:rsidRDefault="006D219A" w:rsidP="005B10BD">
      <w:pPr>
        <w:jc w:val="both"/>
        <w:rPr>
          <w:sz w:val="18"/>
          <w:szCs w:val="18"/>
        </w:rPr>
      </w:pPr>
    </w:p>
    <w:p w14:paraId="04B44CD0" w14:textId="6EF15AC4" w:rsidR="005B10BD" w:rsidRDefault="005B10BD" w:rsidP="005B10BD">
      <w:pPr>
        <w:jc w:val="both"/>
        <w:sectPr w:rsidR="005B10BD" w:rsidSect="00990652">
          <w:pgSz w:w="15840" w:h="12240" w:orient="landscape"/>
          <w:pgMar w:top="720" w:right="720" w:bottom="720" w:left="720" w:header="0" w:footer="1134" w:gutter="0"/>
          <w:lnNumType w:countBy="1" w:restart="continuous"/>
          <w:cols w:space="720"/>
          <w:docGrid w:linePitch="326"/>
        </w:sectPr>
      </w:pPr>
    </w:p>
    <w:p w14:paraId="3097EC69" w14:textId="77777777" w:rsidR="006C448E" w:rsidRDefault="006C448E" w:rsidP="006C448E">
      <w:pPr>
        <w:tabs>
          <w:tab w:val="left" w:pos="4521"/>
        </w:tabs>
        <w:rPr>
          <w:noProof/>
        </w:rPr>
        <w:sectPr w:rsidR="006C448E" w:rsidSect="007B621F">
          <w:type w:val="continuous"/>
          <w:pgSz w:w="12240" w:h="15840"/>
          <w:pgMar w:top="1134" w:right="1134" w:bottom="1693" w:left="1134" w:header="0" w:footer="1134" w:gutter="0"/>
          <w:lnNumType w:countBy="1" w:restart="continuous"/>
          <w:cols w:space="720"/>
          <w:docGrid w:linePitch="326"/>
        </w:sectPr>
      </w:pPr>
      <w:r>
        <w:rPr>
          <w:noProof/>
        </w:rPr>
        <w:lastRenderedPageBreak/>
        <w:tab/>
      </w:r>
    </w:p>
    <w:p w14:paraId="22946EAB" w14:textId="24446813" w:rsidR="006C448E" w:rsidRDefault="006C448E" w:rsidP="006C448E">
      <w:pPr>
        <w:tabs>
          <w:tab w:val="left" w:pos="4521"/>
        </w:tabs>
        <w:rPr>
          <w:i/>
          <w:iCs/>
        </w:rPr>
      </w:pPr>
      <w:r w:rsidRPr="006C448E">
        <w:rPr>
          <w:i/>
          <w:iCs/>
        </w:rPr>
        <w:t>REFERENCES</w:t>
      </w:r>
    </w:p>
    <w:p w14:paraId="6F5965C2" w14:textId="77777777" w:rsidR="006C448E" w:rsidRDefault="006C448E" w:rsidP="006C448E">
      <w:pPr>
        <w:tabs>
          <w:tab w:val="left" w:pos="4521"/>
        </w:tabs>
        <w:rPr>
          <w:i/>
          <w:iCs/>
        </w:rPr>
      </w:pPr>
    </w:p>
    <w:p w14:paraId="0D001133" w14:textId="77777777" w:rsidR="00962F61" w:rsidRPr="00962F61" w:rsidRDefault="006C448E" w:rsidP="00962F61">
      <w:pPr>
        <w:pStyle w:val="af3"/>
        <w:rPr>
          <w:rFonts w:ascii="Times New Roman" w:hAnsi="Times New Roman" w:cs="Times New Roman"/>
        </w:rPr>
      </w:pPr>
      <w:r>
        <w:rPr>
          <w:i/>
          <w:iCs/>
        </w:rPr>
        <w:fldChar w:fldCharType="begin"/>
      </w:r>
      <w:r w:rsidR="00962F61">
        <w:rPr>
          <w:i/>
          <w:iCs/>
        </w:rPr>
        <w:instrText xml:space="preserve"> ADDIN ZOTERO_BIBL {"uncited":[],"omitted":[],"custom":[]} CSL_BIBLIOGRAPHY </w:instrText>
      </w:r>
      <w:r>
        <w:rPr>
          <w:i/>
          <w:iCs/>
        </w:rPr>
        <w:fldChar w:fldCharType="separate"/>
      </w:r>
      <w:r w:rsidR="00962F61" w:rsidRPr="00962F61">
        <w:rPr>
          <w:rFonts w:ascii="Times New Roman" w:hAnsi="Times New Roman" w:cs="Times New Roman"/>
        </w:rPr>
        <w:t xml:space="preserve">1. </w:t>
      </w:r>
      <w:r w:rsidR="00962F61" w:rsidRPr="00962F61">
        <w:rPr>
          <w:rFonts w:ascii="Times New Roman" w:hAnsi="Times New Roman" w:cs="Times New Roman"/>
        </w:rPr>
        <w:tab/>
        <w:t>Mayo Clinic. Coronavirus disease 2019 (COVID-19)—Symptoms and causes [Internet]. 2020 [cited 2020 May 21]. Available from: https://www.mayoclinic.org/diseases-conditions/coronavirus/symptoms-causes/syc-20479963</w:t>
      </w:r>
    </w:p>
    <w:p w14:paraId="56A09AE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 </w:t>
      </w:r>
      <w:r w:rsidRPr="00962F61">
        <w:rPr>
          <w:rFonts w:ascii="Times New Roman" w:hAnsi="Times New Roman" w:cs="Times New Roman"/>
        </w:rPr>
        <w:tab/>
        <w:t>Wikipedia. Coronavirus disease 2019 [Internet]. [cited 2020 Aug 3]. Available from: https://en.wikipedia.org/wiki/Coronavirus_disease_2019</w:t>
      </w:r>
    </w:p>
    <w:p w14:paraId="6A62A345"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 </w:t>
      </w:r>
      <w:r w:rsidRPr="00962F61">
        <w:rPr>
          <w:rFonts w:ascii="Times New Roman" w:hAnsi="Times New Roman" w:cs="Times New Roman"/>
        </w:rPr>
        <w:tab/>
        <w:t>Aiyar S. Covid-19 has exposed India’s failure to deliver even the most basic obligations to its people [Internet]. CNN. 2020 [cited 2020 Aug 3]. Available from: https://www.cnn.com/2020/07/18/opinions/india-coronavirus-failures-opinion-intl-hnk/index.html</w:t>
      </w:r>
    </w:p>
    <w:p w14:paraId="651E7FBB"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4. </w:t>
      </w:r>
      <w:r w:rsidRPr="00962F61">
        <w:rPr>
          <w:rFonts w:ascii="Times New Roman" w:hAnsi="Times New Roman" w:cs="Times New Roman"/>
        </w:rPr>
        <w:tab/>
        <w:t>Kulkarni S. India becomes third worst affected country by coronavirus, overtakes Russia Read more at: https://www.deccanherald.com/national/india-becomes-third-worst-affected-country-by-coronavirus-overtakes-russia-857442.html [Internet]. Deccan Herald. [cited 2020 Aug 3]. Available from: https://www.deccanherald.com/national/india-becomes-third-worst-affected-country-by-coronavirus-overtakes-russia-857442.html</w:t>
      </w:r>
    </w:p>
    <w:p w14:paraId="5E1717D3"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5. </w:t>
      </w:r>
      <w:r w:rsidRPr="00962F61">
        <w:rPr>
          <w:rFonts w:ascii="Times New Roman" w:hAnsi="Times New Roman" w:cs="Times New Roman"/>
        </w:rPr>
        <w:tab/>
        <w:t>Basu D, Salvatore M, Ray D, Kleinsasser M, Purkayastha S, Bhattacharyya R, et al. A Comprehensive Public Health Evaluation of Lockdown as a Non-pharmaceutical Intervention on COVID-19 Spread in India: National Trends Masking State Level Variations [Internet]. Epidemiology; 2020 May [cited 2020 Aug 3]. Available from: http://medrxiv.org/lookup/doi/10.1101/2020.05.25.20113043</w:t>
      </w:r>
    </w:p>
    <w:p w14:paraId="36F9F343"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6. </w:t>
      </w:r>
      <w:r w:rsidRPr="00962F61">
        <w:rPr>
          <w:rFonts w:ascii="Times New Roman" w:hAnsi="Times New Roman" w:cs="Times New Roman"/>
        </w:rPr>
        <w:tab/>
        <w:t>IHME COVID-19 health service utilization forecasting team, Murray CJ. Forecasting COVID-19 impact on hospital bed-days, ICU-days, ventilator-days and deaths by US state in the next 4 months [Internet]. Infectious Diseases (except HIV/AIDS); 2020 Mar [cited 2020 Aug 18]. Available from: http://medrxiv.org/lookup/doi/10.1101/2020.03.27.20043752</w:t>
      </w:r>
    </w:p>
    <w:p w14:paraId="2DF6239D"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7. </w:t>
      </w:r>
      <w:r w:rsidRPr="00962F61">
        <w:rPr>
          <w:rFonts w:ascii="Times New Roman" w:hAnsi="Times New Roman" w:cs="Times New Roman"/>
        </w:rPr>
        <w:tab/>
        <w:t>Imperial College COVID-19 Response Team, Flaxman S, Mishra S, Gandy A, Unwin HJT, Mellan TA, et al. Estimating the effects of non-pharmaceutical interventions on COVID-19 in Europe. Nature [Internet]. 2020 Jun 8 [cited 2020 Aug 7]; Available from: http://www.nature.com/articles/s41586-020-2405-7</w:t>
      </w:r>
    </w:p>
    <w:p w14:paraId="56C1027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8. </w:t>
      </w:r>
      <w:r w:rsidRPr="00962F61">
        <w:rPr>
          <w:rFonts w:ascii="Times New Roman" w:hAnsi="Times New Roman" w:cs="Times New Roman"/>
        </w:rPr>
        <w:tab/>
        <w:t xml:space="preserve">Tang L, Zhou Y, Wang L, Purkayastha S, Zhang L, He J, et al. A Review of Multi‐Compartment Infectious Disease Models. Int Stat Rev. 2020 Aug 3;insr.12402. </w:t>
      </w:r>
    </w:p>
    <w:p w14:paraId="4587A309"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9. </w:t>
      </w:r>
      <w:r w:rsidRPr="00962F61">
        <w:rPr>
          <w:rFonts w:ascii="Times New Roman" w:hAnsi="Times New Roman" w:cs="Times New Roman"/>
        </w:rPr>
        <w:tab/>
        <w:t xml:space="preserve">Kermack WO, McKendrick AG. Contributions to the mathematical theory of epidemics—I. Bull Math Biol. 1991 Mar;53(1–2):33–55. </w:t>
      </w:r>
    </w:p>
    <w:p w14:paraId="7F865F04"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lastRenderedPageBreak/>
        <w:t xml:space="preserve">10. </w:t>
      </w:r>
      <w:r w:rsidRPr="00962F61">
        <w:rPr>
          <w:rFonts w:ascii="Times New Roman" w:hAnsi="Times New Roman" w:cs="Times New Roman"/>
        </w:rPr>
        <w:tab/>
        <w:t>Song PX, Wang L, Zhou Y, He J, Zhu B, Wang F, et al. An epidemiological forecast model and software assessing interventions on COVID-19 epidemic in China. medRxiv [Internet]. 2020; Available from: https://www.medrxiv.org/content/10.1101/2020.02.29.20029421v1</w:t>
      </w:r>
    </w:p>
    <w:p w14:paraId="60F818FB"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11. </w:t>
      </w:r>
      <w:r w:rsidRPr="00962F61">
        <w:rPr>
          <w:rFonts w:ascii="Times New Roman" w:hAnsi="Times New Roman" w:cs="Times New Roman"/>
        </w:rPr>
        <w:tab/>
        <w:t>Zhou Y, Wang L, Zhang L, Shi L, Yang K, He J, et al. A Spatiotemporal Epidemiological Prediction Model to Inform County-Level COVID-19 Risk in the United States. Harv Data Sci Rev [Internet]. 2020 Jun 17 [cited 2020 Aug 3]; Available from: https://hdsr.mitpress.mit.edu/pub/qqg19a0r</w:t>
      </w:r>
    </w:p>
    <w:p w14:paraId="28E35131"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12. </w:t>
      </w:r>
      <w:r w:rsidRPr="00962F61">
        <w:rPr>
          <w:rFonts w:ascii="Times New Roman" w:hAnsi="Times New Roman" w:cs="Times New Roman"/>
        </w:rPr>
        <w:tab/>
        <w:t xml:space="preserve">Wu JT, Leung K, Leung GM. Nowcasting and forecasting the potential domestic and international spread of the 2019-nCoV outbreak originating in Wuhan, China: a modelling study. The Lancet. 2020 Feb;395(10225):689–97. </w:t>
      </w:r>
    </w:p>
    <w:p w14:paraId="33AE8FE1"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13. </w:t>
      </w:r>
      <w:r w:rsidRPr="00962F61">
        <w:rPr>
          <w:rFonts w:ascii="Times New Roman" w:hAnsi="Times New Roman" w:cs="Times New Roman"/>
        </w:rPr>
        <w:tab/>
        <w:t>Hao X, Cheng S, Wu D, Wu T, Lin X, Wang C. Reconstruction of the full transmission dynamics of COVID-19 in Wuhan. Nature [Internet]. 2020 Jul 16 [cited 2020 Aug 18]; Available from: http://www.nature.com/articles/s41586-020-2554-8</w:t>
      </w:r>
    </w:p>
    <w:p w14:paraId="4AD284BA"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14. </w:t>
      </w:r>
      <w:r w:rsidRPr="00962F61">
        <w:rPr>
          <w:rFonts w:ascii="Times New Roman" w:hAnsi="Times New Roman" w:cs="Times New Roman"/>
        </w:rPr>
        <w:tab/>
        <w:t xml:space="preserve">Bai Y, Yao L, Wei T, Tian F, Jin D-Y, Chen L, et al. Presumed Asymptomatic Carrier Transmission of COVID-19. JAMA. 2020 Apr 14;323(14):1406. </w:t>
      </w:r>
    </w:p>
    <w:p w14:paraId="093AB32F"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15. </w:t>
      </w:r>
      <w:r w:rsidRPr="00962F61">
        <w:rPr>
          <w:rFonts w:ascii="Times New Roman" w:hAnsi="Times New Roman" w:cs="Times New Roman"/>
        </w:rPr>
        <w:tab/>
        <w:t xml:space="preserve">Tong Z-D, Tang A, Li K-F, Li P, Wang H-L, Yi J-P, et al. Potential Presymptomatic Transmission of SARS-CoV-2, Zhejiang Province, China, 2020. Emerg Infect Dis. 2020 May;26(5):1052–4. </w:t>
      </w:r>
    </w:p>
    <w:p w14:paraId="2BF8BCDC"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16. </w:t>
      </w:r>
      <w:r w:rsidRPr="00962F61">
        <w:rPr>
          <w:rFonts w:ascii="Times New Roman" w:hAnsi="Times New Roman" w:cs="Times New Roman"/>
        </w:rPr>
        <w:tab/>
        <w:t xml:space="preserve">Bertozzi AL, Franco E, Mohler G, Short MB, Sledge D. The challenges of modeling and forecasting the spread of COVID-19. Proc Natl Acad Sci. 2020 Jul 2;202006520. </w:t>
      </w:r>
    </w:p>
    <w:p w14:paraId="007212E7"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17. </w:t>
      </w:r>
      <w:r w:rsidRPr="00962F61">
        <w:rPr>
          <w:rFonts w:ascii="Times New Roman" w:hAnsi="Times New Roman" w:cs="Times New Roman"/>
        </w:rPr>
        <w:tab/>
        <w:t>Unwin HJT, Mishra S, Bradley VC, Gandy A, Mellan TA, Coupland H, et al. State-level tracking of COVID-19 in the United States [Internet]. Public and Global Health; 2020 Jul [cited 2020 Sep 16]. Available from: http://medrxiv.org/lookup/doi/10.1101/2020.07.13.20152355</w:t>
      </w:r>
    </w:p>
    <w:p w14:paraId="334BC644"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18. </w:t>
      </w:r>
      <w:r w:rsidRPr="00962F61">
        <w:rPr>
          <w:rFonts w:ascii="Times New Roman" w:hAnsi="Times New Roman" w:cs="Times New Roman"/>
        </w:rPr>
        <w:tab/>
        <w:t>Mellan TA, Hoeltgebaum HH, Mishra S, Whittaker C, Schnekenberg RP, Gandy A, et al. Subnational analysis of the COVID-19 epidemic in Brazil [Internet]. Epidemiology; 2020 May [cited 2020 Sep 16]. Available from: http://medrxiv.org/lookup/doi/10.1101/2020.05.09.20096701</w:t>
      </w:r>
    </w:p>
    <w:p w14:paraId="7D01E7D5"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19. </w:t>
      </w:r>
      <w:r w:rsidRPr="00962F61">
        <w:rPr>
          <w:rFonts w:ascii="Times New Roman" w:hAnsi="Times New Roman" w:cs="Times New Roman"/>
        </w:rPr>
        <w:tab/>
        <w:t>Vollmer MAC, Mishra S, Unwin HJT, Gandy A, Mellan TA, Bradley V, et al. A sub-national analysis of the rate of transmission of COVID-19 in Italy [Internet]. Public and Global Health; 2020 May [cited 2020 Sep 16]. Available from: http://medrxiv.org/lookup/doi/10.1101/2020.05.05.20089359</w:t>
      </w:r>
    </w:p>
    <w:p w14:paraId="4D27C68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20. </w:t>
      </w:r>
      <w:r w:rsidRPr="00962F61">
        <w:rPr>
          <w:rFonts w:ascii="Times New Roman" w:hAnsi="Times New Roman" w:cs="Times New Roman"/>
        </w:rPr>
        <w:tab/>
        <w:t xml:space="preserve">Lau H, Khosrawipour T, Kocbach P, Ichii H, Bania J, Khosrawipour V. Evaluating the massive underreporting and undertesting of COVID-19 cases in multiple global epicenters. Pulmonology. 2020 Jun;S253104372030129X. </w:t>
      </w:r>
    </w:p>
    <w:p w14:paraId="09F74FA8"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21. </w:t>
      </w:r>
      <w:r w:rsidRPr="00962F61">
        <w:rPr>
          <w:rFonts w:ascii="Times New Roman" w:hAnsi="Times New Roman" w:cs="Times New Roman"/>
        </w:rPr>
        <w:tab/>
        <w:t xml:space="preserve">Bhardwaj R. A Predictive Model for the Evolution of COVID-19. Trans Indian Natl Acad Eng. 2020 Jun;5(2):133–40. </w:t>
      </w:r>
    </w:p>
    <w:p w14:paraId="6FB79F1E"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lastRenderedPageBreak/>
        <w:t xml:space="preserve">22. </w:t>
      </w:r>
      <w:r w:rsidRPr="00962F61">
        <w:rPr>
          <w:rFonts w:ascii="Times New Roman" w:hAnsi="Times New Roman" w:cs="Times New Roman"/>
        </w:rPr>
        <w:tab/>
        <w:t xml:space="preserve">Butcher JC. Numerical methods for ordinary differential equations. 2nd ed. Chichester, England ; Hoboken, NJ: Wiley; 2008. 463 p. </w:t>
      </w:r>
    </w:p>
    <w:p w14:paraId="72603FDA"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23. </w:t>
      </w:r>
      <w:r w:rsidRPr="00962F61">
        <w:rPr>
          <w:rFonts w:ascii="Times New Roman" w:hAnsi="Times New Roman" w:cs="Times New Roman"/>
        </w:rPr>
        <w:tab/>
        <w:t xml:space="preserve">Liu Y, Gayle AA, Wilder-Smith A, Rocklöv J. The reproductive number of COVID-19 is higher compared to SARS coronavirus. J Travel Med. 2020 Mar 13;27(2):taaa021. </w:t>
      </w:r>
    </w:p>
    <w:p w14:paraId="717E751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24. </w:t>
      </w:r>
      <w:r w:rsidRPr="00962F61">
        <w:rPr>
          <w:rFonts w:ascii="Times New Roman" w:hAnsi="Times New Roman" w:cs="Times New Roman"/>
        </w:rPr>
        <w:tab/>
        <w:t xml:space="preserve">Verity R, Okell LC, Dorigatti I, Winskill P, Whittaker C, Imai N, et al. Estimates of the severity of coronavirus disease 2019: a model-based analysis. Lancet Infect Dis. 2020 Jun;20(6):669–77. </w:t>
      </w:r>
    </w:p>
    <w:p w14:paraId="1B5E1C84"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25. </w:t>
      </w:r>
      <w:r w:rsidRPr="00962F61">
        <w:rPr>
          <w:rFonts w:ascii="Times New Roman" w:hAnsi="Times New Roman" w:cs="Times New Roman"/>
        </w:rPr>
        <w:tab/>
        <w:t xml:space="preserve">Plummer M. rjags: Bayesian graphical models using MCMC. R Package Version. 2016;4(6). </w:t>
      </w:r>
    </w:p>
    <w:p w14:paraId="0478B9DD"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26. </w:t>
      </w:r>
      <w:r w:rsidRPr="00962F61">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267F18D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27. </w:t>
      </w:r>
      <w:r w:rsidRPr="00962F61">
        <w:rPr>
          <w:rFonts w:ascii="Times New Roman" w:hAnsi="Times New Roman" w:cs="Times New Roman"/>
        </w:rPr>
        <w:tab/>
        <w:t xml:space="preserve">He X, Lau EHY, Wu P, Deng X, Wang J, Hao X, et al. Temporal dynamics in viral shedding and transmissibility of COVID-19. Nat Med. 2020 May;26(5):672–5. </w:t>
      </w:r>
    </w:p>
    <w:p w14:paraId="74E7F957"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28. </w:t>
      </w:r>
      <w:r w:rsidRPr="00962F61">
        <w:rPr>
          <w:rFonts w:ascii="Times New Roman" w:hAnsi="Times New Roman" w:cs="Times New Roman"/>
        </w:rPr>
        <w:tab/>
        <w:t xml:space="preserve">Diekmann O, Heesterbeek JAP, Roberts MG. The construction of next-generation matrices for compartmental epidemic models. J R Soc Interface. 2010 Jun 6;7(47):873–85. </w:t>
      </w:r>
    </w:p>
    <w:p w14:paraId="025582A2"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29. </w:t>
      </w:r>
      <w:r w:rsidRPr="00962F61">
        <w:rPr>
          <w:rFonts w:ascii="Times New Roman" w:hAnsi="Times New Roman" w:cs="Times New Roman"/>
        </w:rPr>
        <w:tab/>
        <w:t>Robert CP, Casella G. Monte Carlo Statistical Methods [Internet]. New York, NY: Springer New York; 2004 [cited 2020 Aug 14]. (Springer Texts in Statistics). Available from: http://link.springer.com/10.1007/978-1-4757-4145-2</w:t>
      </w:r>
    </w:p>
    <w:p w14:paraId="2581366D"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30. </w:t>
      </w:r>
      <w:r w:rsidRPr="00962F61">
        <w:rPr>
          <w:rFonts w:ascii="Times New Roman" w:hAnsi="Times New Roman" w:cs="Times New Roman"/>
        </w:rPr>
        <w:tab/>
        <w:t>Scott J, Gandy A, Mishra S, Unwin J, Flaxman S, Bhatt S. epidemia: Modeling of Epidemics using Hierarchical Bayesian Models [Internet]. 2020. Available from: https://imperialcollegelondon.github.io/epidemia/</w:t>
      </w:r>
    </w:p>
    <w:p w14:paraId="6911C891"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31. </w:t>
      </w:r>
      <w:r w:rsidRPr="00962F61">
        <w:rPr>
          <w:rFonts w:ascii="Times New Roman" w:hAnsi="Times New Roman" w:cs="Times New Roman"/>
        </w:rPr>
        <w:tab/>
        <w:t xml:space="preserve">Bi Q, Wu Y, Mei S, Ye C, Zou X, Zhang Z, et al. Epidemiology and transmission of COVID-19 in 391 cases and 1286 of their close contacts in Shenzhen, China: a retrospective cohort study. Lancet Infect Dis. 2020 Aug;20(8):911–9. </w:t>
      </w:r>
    </w:p>
    <w:p w14:paraId="6A4852C4"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32. </w:t>
      </w:r>
      <w:r w:rsidRPr="00962F61">
        <w:rPr>
          <w:rFonts w:ascii="Times New Roman" w:hAnsi="Times New Roman" w:cs="Times New Roman"/>
        </w:rPr>
        <w:tab/>
        <w:t xml:space="preserve">Walker PGT, Whittaker C, Watson OJ, Baguelin M, Winskill P, Hamlet A, et al. The impact of COVID-19 and strategies for mitigation and suppression in low- and middle-income countries. Science. 2020 Jun 12;eabc0035. </w:t>
      </w:r>
    </w:p>
    <w:p w14:paraId="739C1F36"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33. </w:t>
      </w:r>
      <w:r w:rsidRPr="00962F61">
        <w:rPr>
          <w:rFonts w:ascii="Times New Roman" w:hAnsi="Times New Roman" w:cs="Times New Roman"/>
        </w:rPr>
        <w:tab/>
        <w:t xml:space="preserve">Carpenter B, Gelman A, Hoffman MD, Lee D, Goodrich B, Betancourt M, et al. </w:t>
      </w:r>
      <w:r w:rsidRPr="00962F61">
        <w:rPr>
          <w:rFonts w:ascii="Times New Roman" w:hAnsi="Times New Roman" w:cs="Times New Roman"/>
          <w:i/>
          <w:iCs/>
        </w:rPr>
        <w:t>Stan</w:t>
      </w:r>
      <w:r w:rsidRPr="00962F61">
        <w:rPr>
          <w:rFonts w:ascii="Times New Roman" w:hAnsi="Times New Roman" w:cs="Times New Roman"/>
        </w:rPr>
        <w:t> : A Probabilistic Programming Language. J Stat Softw [Internet]. 2017 [cited 2020 Aug 29];76(1). Available from: http://www.jstatsoft.org/v76/i01/</w:t>
      </w:r>
    </w:p>
    <w:p w14:paraId="47665E0B"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34. </w:t>
      </w:r>
      <w:r w:rsidRPr="00962F61">
        <w:rPr>
          <w:rFonts w:ascii="Times New Roman" w:hAnsi="Times New Roman" w:cs="Times New Roman"/>
        </w:rPr>
        <w:tab/>
        <w:t>Rahmandad H, Lim TY, Sterman J. Estimating COVID-19 under-reporting across 86 nations: implications for projections and control [Internet]. Epidemiology; 2020 Jun [cited 2020 Sep 16]. Available from: http://medrxiv.org/lookup/doi/10.1101/2020.06.24.20139451</w:t>
      </w:r>
    </w:p>
    <w:p w14:paraId="3D32968D"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lastRenderedPageBreak/>
        <w:t xml:space="preserve">35. </w:t>
      </w:r>
      <w:r w:rsidRPr="00962F61">
        <w:rPr>
          <w:rFonts w:ascii="Times New Roman" w:hAnsi="Times New Roman" w:cs="Times New Roman"/>
        </w:rPr>
        <w:tab/>
        <w:t>India C-19. Coronavirus Outbreak in India [Internet]. 2020 [cited 2020 May 21]. Available from: https://www.covid19india.org</w:t>
      </w:r>
    </w:p>
    <w:p w14:paraId="58C66ECC"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36. </w:t>
      </w:r>
      <w:r w:rsidRPr="00962F61">
        <w:rPr>
          <w:rFonts w:ascii="Times New Roman" w:hAnsi="Times New Roman" w:cs="Times New Roman"/>
        </w:rPr>
        <w:tab/>
        <w:t>Johns Hopkins University. COVID-19 Dashboard by the Center for Systems Science and Engineering (CSSE) at Johns Hopkins University (JHU) [Internet]. 2020 [cited 2020 May 21]. Available from: https://coronavirus.jhu.edu/map.html</w:t>
      </w:r>
    </w:p>
    <w:p w14:paraId="4F955E34"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37. </w:t>
      </w:r>
      <w:r w:rsidRPr="00962F61">
        <w:rPr>
          <w:rFonts w:ascii="Times New Roman" w:hAnsi="Times New Roman" w:cs="Times New Roman"/>
        </w:rPr>
        <w:tab/>
        <w:t xml:space="preserve">Lin LI-K. A Concordance Correlation Coefficient to Evaluate Reproducibility. Biometrics. 1989 Mar;45(1):255. </w:t>
      </w:r>
    </w:p>
    <w:p w14:paraId="304BBF6B" w14:textId="77777777" w:rsidR="00962F61" w:rsidRPr="00962F61" w:rsidRDefault="00962F61" w:rsidP="00962F61">
      <w:pPr>
        <w:pStyle w:val="af3"/>
        <w:rPr>
          <w:rFonts w:ascii="Times New Roman" w:hAnsi="Times New Roman" w:cs="Times New Roman"/>
        </w:rPr>
      </w:pPr>
      <w:r w:rsidRPr="00962F61">
        <w:rPr>
          <w:rFonts w:ascii="Times New Roman" w:hAnsi="Times New Roman" w:cs="Times New Roman"/>
        </w:rPr>
        <w:t xml:space="preserve">38. </w:t>
      </w:r>
      <w:r w:rsidRPr="00962F61">
        <w:rPr>
          <w:rFonts w:ascii="Times New Roman" w:hAnsi="Times New Roman" w:cs="Times New Roman"/>
        </w:rPr>
        <w:tab/>
        <w:t>Group C-I-19 S. COVID-19 Outbreak in India [Internet]. 2020 [cited 2020 May 21]. Available from: https://umich-biostatistics.shinyapps.io/covid19/</w:t>
      </w:r>
    </w:p>
    <w:p w14:paraId="75FEF8FA" w14:textId="35DB6D2F" w:rsidR="006C448E" w:rsidRDefault="006C448E" w:rsidP="006C448E">
      <w:pPr>
        <w:tabs>
          <w:tab w:val="left" w:pos="4521"/>
        </w:tabs>
        <w:rPr>
          <w:i/>
          <w:iCs/>
        </w:rPr>
        <w:sectPr w:rsidR="006C448E" w:rsidSect="007B621F">
          <w:type w:val="continuous"/>
          <w:pgSz w:w="12240" w:h="15840"/>
          <w:pgMar w:top="1134" w:right="1134" w:bottom="1693" w:left="1134" w:header="0" w:footer="1134" w:gutter="0"/>
          <w:lnNumType w:countBy="1" w:restart="continuous"/>
          <w:cols w:space="720"/>
          <w:docGrid w:linePitch="326"/>
        </w:sectPr>
      </w:pPr>
      <w:r>
        <w:rPr>
          <w:i/>
          <w:iCs/>
        </w:rPr>
        <w:fldChar w:fldCharType="end"/>
      </w:r>
    </w:p>
    <w:p w14:paraId="6733E0F1" w14:textId="77777777" w:rsidR="00DD70C7" w:rsidRPr="004C371A" w:rsidRDefault="00DD70C7">
      <w:pPr>
        <w:pStyle w:val="a6"/>
        <w:rPr>
          <w:sz w:val="20"/>
          <w:szCs w:val="20"/>
        </w:rPr>
      </w:pPr>
    </w:p>
    <w:sectPr w:rsidR="00DD70C7" w:rsidRPr="004C371A" w:rsidSect="007B621F">
      <w:type w:val="continuous"/>
      <w:pgSz w:w="15840" w:h="12240" w:orient="landscape"/>
      <w:pgMar w:top="1134" w:right="1693" w:bottom="1134" w:left="1134" w:header="0" w:footer="113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894C2" w14:textId="77777777" w:rsidR="00C25765" w:rsidRDefault="00C25765">
      <w:r>
        <w:separator/>
      </w:r>
    </w:p>
  </w:endnote>
  <w:endnote w:type="continuationSeparator" w:id="0">
    <w:p w14:paraId="5FFA4EDA" w14:textId="77777777" w:rsidR="00C25765" w:rsidRDefault="00C25765">
      <w:r>
        <w:continuationSeparator/>
      </w:r>
    </w:p>
  </w:endnote>
  <w:endnote w:type="continuationNotice" w:id="1">
    <w:p w14:paraId="1863D810" w14:textId="77777777" w:rsidR="00C25765" w:rsidRDefault="00C25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 PL SungtiL GB">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77777777" w:rsidR="003129BE" w:rsidRDefault="003129BE">
    <w:pPr>
      <w:pBdr>
        <w:top w:val="nil"/>
        <w:left w:val="nil"/>
        <w:bottom w:val="nil"/>
        <w:right w:val="nil"/>
        <w:between w:val="nil"/>
      </w:pBdr>
      <w:tabs>
        <w:tab w:val="center" w:pos="4986"/>
        <w:tab w:val="right" w:pos="9972"/>
      </w:tabs>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fldChar w:fldCharType="begin"/>
    </w:r>
    <w:r>
      <w:rPr>
        <w:rFonts w:ascii="Liberation Serif" w:eastAsia="Liberation Serif" w:hAnsi="Liberation Serif" w:cs="Liberation Serif"/>
        <w:color w:val="000000"/>
      </w:rPr>
      <w:instrText>PAGE</w:instrText>
    </w:r>
    <w:r>
      <w:rPr>
        <w:rFonts w:ascii="Liberation Serif" w:eastAsia="Liberation Serif" w:hAnsi="Liberation Serif" w:cs="Liberation Serif"/>
        <w:color w:val="000000"/>
      </w:rPr>
      <w:fldChar w:fldCharType="end"/>
    </w:r>
  </w:p>
  <w:p w14:paraId="000000AA" w14:textId="77777777" w:rsidR="003129BE" w:rsidRDefault="003129BE">
    <w:pPr>
      <w:pBdr>
        <w:top w:val="nil"/>
        <w:left w:val="nil"/>
        <w:bottom w:val="nil"/>
        <w:right w:val="nil"/>
        <w:between w:val="nil"/>
      </w:pBdr>
      <w:tabs>
        <w:tab w:val="center" w:pos="4986"/>
        <w:tab w:val="right" w:pos="9972"/>
      </w:tabs>
      <w:rPr>
        <w:rFonts w:ascii="Liberation Serif" w:eastAsia="Liberation Serif" w:hAnsi="Liberation Serif" w:cs="Liberation Serif"/>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26F8E965" w:rsidR="003129BE" w:rsidRDefault="003129BE">
    <w:pPr>
      <w:pBdr>
        <w:top w:val="nil"/>
        <w:left w:val="nil"/>
        <w:bottom w:val="nil"/>
        <w:right w:val="nil"/>
        <w:between w:val="nil"/>
      </w:pBdr>
      <w:tabs>
        <w:tab w:val="center" w:pos="4986"/>
        <w:tab w:val="right" w:pos="9972"/>
      </w:tabs>
      <w:jc w:val="center"/>
      <w:rPr>
        <w:rFonts w:ascii="Liberation Serif" w:eastAsia="Liberation Serif" w:hAnsi="Liberation Serif" w:cs="Liberation Serif"/>
        <w:color w:val="000000"/>
      </w:rPr>
    </w:pPr>
    <w:r>
      <w:rPr>
        <w:rFonts w:ascii="Liberation Serif" w:eastAsia="Liberation Serif" w:hAnsi="Liberation Serif" w:cs="Liberation Serif"/>
        <w:color w:val="000000"/>
      </w:rPr>
      <w:fldChar w:fldCharType="begin"/>
    </w:r>
    <w:r>
      <w:rPr>
        <w:rFonts w:ascii="Liberation Serif" w:eastAsia="Liberation Serif" w:hAnsi="Liberation Serif" w:cs="Liberation Serif"/>
        <w:color w:val="000000"/>
      </w:rPr>
      <w:instrText>PAGE</w:instrText>
    </w:r>
    <w:r>
      <w:rPr>
        <w:rFonts w:ascii="Liberation Serif" w:eastAsia="Liberation Serif" w:hAnsi="Liberation Serif" w:cs="Liberation Serif"/>
        <w:color w:val="000000"/>
      </w:rPr>
      <w:fldChar w:fldCharType="separate"/>
    </w:r>
    <w:r>
      <w:rPr>
        <w:rFonts w:ascii="Liberation Serif" w:eastAsia="Liberation Serif" w:hAnsi="Liberation Serif" w:cs="Liberation Serif"/>
        <w:noProof/>
        <w:color w:val="000000"/>
      </w:rPr>
      <w:t>1</w:t>
    </w:r>
    <w:r>
      <w:rPr>
        <w:rFonts w:ascii="Liberation Serif" w:eastAsia="Liberation Serif" w:hAnsi="Liberation Serif" w:cs="Liberation Serif"/>
        <w:color w:val="000000"/>
      </w:rPr>
      <w:fldChar w:fldCharType="end"/>
    </w:r>
  </w:p>
  <w:p w14:paraId="000000AC" w14:textId="77777777" w:rsidR="003129BE" w:rsidRDefault="003129BE">
    <w:pPr>
      <w:pBdr>
        <w:top w:val="nil"/>
        <w:left w:val="nil"/>
        <w:bottom w:val="nil"/>
        <w:right w:val="nil"/>
        <w:between w:val="nil"/>
      </w:pBdr>
      <w:tabs>
        <w:tab w:val="center" w:pos="4986"/>
        <w:tab w:val="right" w:pos="9972"/>
      </w:tabs>
      <w:jc w:val="center"/>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DAB3B" w14:textId="77777777" w:rsidR="00C25765" w:rsidRDefault="00C25765">
      <w:r>
        <w:separator/>
      </w:r>
    </w:p>
  </w:footnote>
  <w:footnote w:type="continuationSeparator" w:id="0">
    <w:p w14:paraId="56BD7653" w14:textId="77777777" w:rsidR="00C25765" w:rsidRDefault="00C25765">
      <w:r>
        <w:continuationSeparator/>
      </w:r>
    </w:p>
  </w:footnote>
  <w:footnote w:type="continuationNotice" w:id="1">
    <w:p w14:paraId="38463663" w14:textId="77777777" w:rsidR="00C25765" w:rsidRDefault="00C25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8" w14:textId="77777777" w:rsidR="003129BE" w:rsidRDefault="003129BE">
    <w:pPr>
      <w:pBdr>
        <w:top w:val="nil"/>
        <w:left w:val="nil"/>
        <w:bottom w:val="nil"/>
        <w:right w:val="nil"/>
        <w:between w:val="nil"/>
      </w:pBdr>
      <w:tabs>
        <w:tab w:val="center" w:pos="4680"/>
        <w:tab w:val="right" w:pos="9360"/>
      </w:tabs>
      <w:rPr>
        <w:rFonts w:ascii="Liberation Serif" w:eastAsia="Liberation Serif" w:hAnsi="Liberation Serif" w:cs="Liberation Serif"/>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01B2"/>
    <w:multiLevelType w:val="multilevel"/>
    <w:tmpl w:val="52389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95E60"/>
    <w:multiLevelType w:val="hybridMultilevel"/>
    <w:tmpl w:val="AAE6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F01C1"/>
    <w:multiLevelType w:val="multilevel"/>
    <w:tmpl w:val="CF78D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FD0291"/>
    <w:multiLevelType w:val="hybridMultilevel"/>
    <w:tmpl w:val="5CB631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E7BAC"/>
    <w:multiLevelType w:val="hybridMultilevel"/>
    <w:tmpl w:val="906E78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47789"/>
    <w:multiLevelType w:val="hybridMultilevel"/>
    <w:tmpl w:val="14AC8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269A1"/>
    <w:multiLevelType w:val="hybridMultilevel"/>
    <w:tmpl w:val="1450B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A4DDF"/>
    <w:multiLevelType w:val="hybridMultilevel"/>
    <w:tmpl w:val="45564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41141"/>
    <w:multiLevelType w:val="hybridMultilevel"/>
    <w:tmpl w:val="1A12A604"/>
    <w:lvl w:ilvl="0" w:tplc="711A5516">
      <w:start w:val="1"/>
      <w:numFmt w:val="bullet"/>
      <w:lvlText w:val="•"/>
      <w:lvlJc w:val="left"/>
      <w:pPr>
        <w:tabs>
          <w:tab w:val="num" w:pos="720"/>
        </w:tabs>
        <w:ind w:left="720" w:hanging="360"/>
      </w:pPr>
      <w:rPr>
        <w:rFonts w:ascii="Arial" w:hAnsi="Arial" w:hint="default"/>
      </w:rPr>
    </w:lvl>
    <w:lvl w:ilvl="1" w:tplc="982C7AA6" w:tentative="1">
      <w:start w:val="1"/>
      <w:numFmt w:val="bullet"/>
      <w:lvlText w:val="•"/>
      <w:lvlJc w:val="left"/>
      <w:pPr>
        <w:tabs>
          <w:tab w:val="num" w:pos="1440"/>
        </w:tabs>
        <w:ind w:left="1440" w:hanging="360"/>
      </w:pPr>
      <w:rPr>
        <w:rFonts w:ascii="Arial" w:hAnsi="Arial" w:hint="default"/>
      </w:rPr>
    </w:lvl>
    <w:lvl w:ilvl="2" w:tplc="C4BAB7D2" w:tentative="1">
      <w:start w:val="1"/>
      <w:numFmt w:val="bullet"/>
      <w:lvlText w:val="•"/>
      <w:lvlJc w:val="left"/>
      <w:pPr>
        <w:tabs>
          <w:tab w:val="num" w:pos="2160"/>
        </w:tabs>
        <w:ind w:left="2160" w:hanging="360"/>
      </w:pPr>
      <w:rPr>
        <w:rFonts w:ascii="Arial" w:hAnsi="Arial" w:hint="default"/>
      </w:rPr>
    </w:lvl>
    <w:lvl w:ilvl="3" w:tplc="969422F8" w:tentative="1">
      <w:start w:val="1"/>
      <w:numFmt w:val="bullet"/>
      <w:lvlText w:val="•"/>
      <w:lvlJc w:val="left"/>
      <w:pPr>
        <w:tabs>
          <w:tab w:val="num" w:pos="2880"/>
        </w:tabs>
        <w:ind w:left="2880" w:hanging="360"/>
      </w:pPr>
      <w:rPr>
        <w:rFonts w:ascii="Arial" w:hAnsi="Arial" w:hint="default"/>
      </w:rPr>
    </w:lvl>
    <w:lvl w:ilvl="4" w:tplc="F4B45FB2" w:tentative="1">
      <w:start w:val="1"/>
      <w:numFmt w:val="bullet"/>
      <w:lvlText w:val="•"/>
      <w:lvlJc w:val="left"/>
      <w:pPr>
        <w:tabs>
          <w:tab w:val="num" w:pos="3600"/>
        </w:tabs>
        <w:ind w:left="3600" w:hanging="360"/>
      </w:pPr>
      <w:rPr>
        <w:rFonts w:ascii="Arial" w:hAnsi="Arial" w:hint="default"/>
      </w:rPr>
    </w:lvl>
    <w:lvl w:ilvl="5" w:tplc="CDB42066" w:tentative="1">
      <w:start w:val="1"/>
      <w:numFmt w:val="bullet"/>
      <w:lvlText w:val="•"/>
      <w:lvlJc w:val="left"/>
      <w:pPr>
        <w:tabs>
          <w:tab w:val="num" w:pos="4320"/>
        </w:tabs>
        <w:ind w:left="4320" w:hanging="360"/>
      </w:pPr>
      <w:rPr>
        <w:rFonts w:ascii="Arial" w:hAnsi="Arial" w:hint="default"/>
      </w:rPr>
    </w:lvl>
    <w:lvl w:ilvl="6" w:tplc="5A84EF72" w:tentative="1">
      <w:start w:val="1"/>
      <w:numFmt w:val="bullet"/>
      <w:lvlText w:val="•"/>
      <w:lvlJc w:val="left"/>
      <w:pPr>
        <w:tabs>
          <w:tab w:val="num" w:pos="5040"/>
        </w:tabs>
        <w:ind w:left="5040" w:hanging="360"/>
      </w:pPr>
      <w:rPr>
        <w:rFonts w:ascii="Arial" w:hAnsi="Arial" w:hint="default"/>
      </w:rPr>
    </w:lvl>
    <w:lvl w:ilvl="7" w:tplc="841CCD88" w:tentative="1">
      <w:start w:val="1"/>
      <w:numFmt w:val="bullet"/>
      <w:lvlText w:val="•"/>
      <w:lvlJc w:val="left"/>
      <w:pPr>
        <w:tabs>
          <w:tab w:val="num" w:pos="5760"/>
        </w:tabs>
        <w:ind w:left="5760" w:hanging="360"/>
      </w:pPr>
      <w:rPr>
        <w:rFonts w:ascii="Arial" w:hAnsi="Arial" w:hint="default"/>
      </w:rPr>
    </w:lvl>
    <w:lvl w:ilvl="8" w:tplc="6E44BC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5E4446"/>
    <w:multiLevelType w:val="multilevel"/>
    <w:tmpl w:val="D138E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0A00EC"/>
    <w:multiLevelType w:val="hybridMultilevel"/>
    <w:tmpl w:val="1A184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70149A"/>
    <w:multiLevelType w:val="multilevel"/>
    <w:tmpl w:val="F9003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9A4CD5"/>
    <w:multiLevelType w:val="multilevel"/>
    <w:tmpl w:val="D9BCB284"/>
    <w:lvl w:ilvl="0">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69E512F"/>
    <w:multiLevelType w:val="hybridMultilevel"/>
    <w:tmpl w:val="610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34105"/>
    <w:multiLevelType w:val="hybridMultilevel"/>
    <w:tmpl w:val="BE76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0"/>
  </w:num>
  <w:num w:numId="5">
    <w:abstractNumId w:val="14"/>
  </w:num>
  <w:num w:numId="6">
    <w:abstractNumId w:val="1"/>
  </w:num>
  <w:num w:numId="7">
    <w:abstractNumId w:val="8"/>
  </w:num>
  <w:num w:numId="8">
    <w:abstractNumId w:val="13"/>
  </w:num>
  <w:num w:numId="9">
    <w:abstractNumId w:val="12"/>
  </w:num>
  <w:num w:numId="10">
    <w:abstractNumId w:val="5"/>
  </w:num>
  <w:num w:numId="11">
    <w:abstractNumId w:val="7"/>
  </w:num>
  <w:num w:numId="12">
    <w:abstractNumId w:val="3"/>
  </w:num>
  <w:num w:numId="13">
    <w:abstractNumId w:val="6"/>
  </w:num>
  <w:num w:numId="14">
    <w:abstractNumId w:val="1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uelin">
    <w15:presenceInfo w15:providerId="None" w15:userId="Xuelin"/>
  </w15:person>
  <w15:person w15:author="Gu, Xuelin">
    <w15:presenceInfo w15:providerId="None" w15:userId="Gu, Xue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353"/>
    <w:rsid w:val="000014AE"/>
    <w:rsid w:val="000014BA"/>
    <w:rsid w:val="000046EA"/>
    <w:rsid w:val="00004FFA"/>
    <w:rsid w:val="00005190"/>
    <w:rsid w:val="00010B97"/>
    <w:rsid w:val="00013545"/>
    <w:rsid w:val="00013BA3"/>
    <w:rsid w:val="00020A8A"/>
    <w:rsid w:val="00021734"/>
    <w:rsid w:val="0002299B"/>
    <w:rsid w:val="00024232"/>
    <w:rsid w:val="00024B61"/>
    <w:rsid w:val="000267A4"/>
    <w:rsid w:val="00032FB8"/>
    <w:rsid w:val="000332C5"/>
    <w:rsid w:val="000335DC"/>
    <w:rsid w:val="0003370B"/>
    <w:rsid w:val="000338B0"/>
    <w:rsid w:val="00034387"/>
    <w:rsid w:val="00035317"/>
    <w:rsid w:val="000359D2"/>
    <w:rsid w:val="00035F57"/>
    <w:rsid w:val="000402BC"/>
    <w:rsid w:val="00041352"/>
    <w:rsid w:val="00041D19"/>
    <w:rsid w:val="00044A67"/>
    <w:rsid w:val="000452F4"/>
    <w:rsid w:val="00046EE7"/>
    <w:rsid w:val="00047608"/>
    <w:rsid w:val="000503B3"/>
    <w:rsid w:val="00052219"/>
    <w:rsid w:val="0005469F"/>
    <w:rsid w:val="00056B6F"/>
    <w:rsid w:val="000578E9"/>
    <w:rsid w:val="000604D6"/>
    <w:rsid w:val="0006226D"/>
    <w:rsid w:val="000641C4"/>
    <w:rsid w:val="00064444"/>
    <w:rsid w:val="0006452D"/>
    <w:rsid w:val="00066A55"/>
    <w:rsid w:val="00067FC7"/>
    <w:rsid w:val="00070D52"/>
    <w:rsid w:val="000712CB"/>
    <w:rsid w:val="00073DB9"/>
    <w:rsid w:val="00075643"/>
    <w:rsid w:val="00076EEA"/>
    <w:rsid w:val="00077D57"/>
    <w:rsid w:val="00077EAB"/>
    <w:rsid w:val="0008192D"/>
    <w:rsid w:val="00081A7A"/>
    <w:rsid w:val="00082E2E"/>
    <w:rsid w:val="00084068"/>
    <w:rsid w:val="000869A9"/>
    <w:rsid w:val="00086FEB"/>
    <w:rsid w:val="00090558"/>
    <w:rsid w:val="000916AD"/>
    <w:rsid w:val="00095369"/>
    <w:rsid w:val="000953B3"/>
    <w:rsid w:val="000962DB"/>
    <w:rsid w:val="000A0F10"/>
    <w:rsid w:val="000A1B71"/>
    <w:rsid w:val="000A2477"/>
    <w:rsid w:val="000A492C"/>
    <w:rsid w:val="000A58B0"/>
    <w:rsid w:val="000A5C5F"/>
    <w:rsid w:val="000A5F46"/>
    <w:rsid w:val="000A65E6"/>
    <w:rsid w:val="000A739A"/>
    <w:rsid w:val="000B4E95"/>
    <w:rsid w:val="000B6EAA"/>
    <w:rsid w:val="000C0574"/>
    <w:rsid w:val="000C1277"/>
    <w:rsid w:val="000C4277"/>
    <w:rsid w:val="000C4D14"/>
    <w:rsid w:val="000C7217"/>
    <w:rsid w:val="000D082F"/>
    <w:rsid w:val="000D1477"/>
    <w:rsid w:val="000D17CD"/>
    <w:rsid w:val="000D2143"/>
    <w:rsid w:val="000E19F3"/>
    <w:rsid w:val="000E2993"/>
    <w:rsid w:val="000E3CF8"/>
    <w:rsid w:val="000E4C91"/>
    <w:rsid w:val="000E4EF6"/>
    <w:rsid w:val="000E6C97"/>
    <w:rsid w:val="000E7BD6"/>
    <w:rsid w:val="000F1570"/>
    <w:rsid w:val="000F232F"/>
    <w:rsid w:val="000F32C4"/>
    <w:rsid w:val="000F3A71"/>
    <w:rsid w:val="000F6521"/>
    <w:rsid w:val="000F773E"/>
    <w:rsid w:val="00101465"/>
    <w:rsid w:val="00103FC9"/>
    <w:rsid w:val="001046CC"/>
    <w:rsid w:val="00104848"/>
    <w:rsid w:val="001128D4"/>
    <w:rsid w:val="0011362C"/>
    <w:rsid w:val="0011668A"/>
    <w:rsid w:val="001170EB"/>
    <w:rsid w:val="001200F1"/>
    <w:rsid w:val="00122F22"/>
    <w:rsid w:val="00123B3A"/>
    <w:rsid w:val="0012428E"/>
    <w:rsid w:val="001248B1"/>
    <w:rsid w:val="00125997"/>
    <w:rsid w:val="00126DC1"/>
    <w:rsid w:val="00132347"/>
    <w:rsid w:val="001331BE"/>
    <w:rsid w:val="00133245"/>
    <w:rsid w:val="00133CDD"/>
    <w:rsid w:val="0013453E"/>
    <w:rsid w:val="00134B55"/>
    <w:rsid w:val="00136A7F"/>
    <w:rsid w:val="001374BD"/>
    <w:rsid w:val="001374CC"/>
    <w:rsid w:val="001409AA"/>
    <w:rsid w:val="00140BAE"/>
    <w:rsid w:val="00141212"/>
    <w:rsid w:val="0014176F"/>
    <w:rsid w:val="00142200"/>
    <w:rsid w:val="00143AD6"/>
    <w:rsid w:val="00144348"/>
    <w:rsid w:val="00144DA3"/>
    <w:rsid w:val="00152224"/>
    <w:rsid w:val="00152802"/>
    <w:rsid w:val="00153F6A"/>
    <w:rsid w:val="0015459C"/>
    <w:rsid w:val="00154948"/>
    <w:rsid w:val="0015702B"/>
    <w:rsid w:val="0015713A"/>
    <w:rsid w:val="00157E42"/>
    <w:rsid w:val="0016120C"/>
    <w:rsid w:val="00163535"/>
    <w:rsid w:val="00165EB7"/>
    <w:rsid w:val="00171D51"/>
    <w:rsid w:val="00172594"/>
    <w:rsid w:val="0017304A"/>
    <w:rsid w:val="001743C2"/>
    <w:rsid w:val="00177A40"/>
    <w:rsid w:val="00177A77"/>
    <w:rsid w:val="00180FE0"/>
    <w:rsid w:val="001832E1"/>
    <w:rsid w:val="00190BE7"/>
    <w:rsid w:val="00192B6A"/>
    <w:rsid w:val="001931A6"/>
    <w:rsid w:val="00194494"/>
    <w:rsid w:val="0019751A"/>
    <w:rsid w:val="0019777F"/>
    <w:rsid w:val="00197E70"/>
    <w:rsid w:val="001A0B39"/>
    <w:rsid w:val="001A2153"/>
    <w:rsid w:val="001A5A4B"/>
    <w:rsid w:val="001B10A5"/>
    <w:rsid w:val="001B30B9"/>
    <w:rsid w:val="001B44F8"/>
    <w:rsid w:val="001B4983"/>
    <w:rsid w:val="001B5B7F"/>
    <w:rsid w:val="001C2101"/>
    <w:rsid w:val="001C5429"/>
    <w:rsid w:val="001C7FEC"/>
    <w:rsid w:val="001D0900"/>
    <w:rsid w:val="001D0A5A"/>
    <w:rsid w:val="001D1091"/>
    <w:rsid w:val="001D20C3"/>
    <w:rsid w:val="001D2732"/>
    <w:rsid w:val="001D567F"/>
    <w:rsid w:val="001D6536"/>
    <w:rsid w:val="001E0246"/>
    <w:rsid w:val="001E18E9"/>
    <w:rsid w:val="001E2F7A"/>
    <w:rsid w:val="001E4D58"/>
    <w:rsid w:val="001E7572"/>
    <w:rsid w:val="001F0E87"/>
    <w:rsid w:val="001F44CF"/>
    <w:rsid w:val="001F4FBD"/>
    <w:rsid w:val="001F5C99"/>
    <w:rsid w:val="001F6E57"/>
    <w:rsid w:val="001F7192"/>
    <w:rsid w:val="00200118"/>
    <w:rsid w:val="00200DD3"/>
    <w:rsid w:val="00201281"/>
    <w:rsid w:val="00202551"/>
    <w:rsid w:val="002027C8"/>
    <w:rsid w:val="002033C6"/>
    <w:rsid w:val="00203F3B"/>
    <w:rsid w:val="002054E3"/>
    <w:rsid w:val="00206B80"/>
    <w:rsid w:val="00210BF5"/>
    <w:rsid w:val="00212820"/>
    <w:rsid w:val="0021590F"/>
    <w:rsid w:val="002174B5"/>
    <w:rsid w:val="00217C6E"/>
    <w:rsid w:val="002200E3"/>
    <w:rsid w:val="00222B08"/>
    <w:rsid w:val="002241D8"/>
    <w:rsid w:val="0022526C"/>
    <w:rsid w:val="0022783F"/>
    <w:rsid w:val="00227CB3"/>
    <w:rsid w:val="00240F24"/>
    <w:rsid w:val="00241324"/>
    <w:rsid w:val="002418A4"/>
    <w:rsid w:val="00244576"/>
    <w:rsid w:val="0024680C"/>
    <w:rsid w:val="00246857"/>
    <w:rsid w:val="00260019"/>
    <w:rsid w:val="00260A89"/>
    <w:rsid w:val="00261779"/>
    <w:rsid w:val="00261DD1"/>
    <w:rsid w:val="00265096"/>
    <w:rsid w:val="00267C21"/>
    <w:rsid w:val="0027050F"/>
    <w:rsid w:val="00271EA0"/>
    <w:rsid w:val="002724EC"/>
    <w:rsid w:val="002734B7"/>
    <w:rsid w:val="0027549E"/>
    <w:rsid w:val="002808B7"/>
    <w:rsid w:val="00285D46"/>
    <w:rsid w:val="00290606"/>
    <w:rsid w:val="0029146A"/>
    <w:rsid w:val="00292DE4"/>
    <w:rsid w:val="0029574F"/>
    <w:rsid w:val="002A487B"/>
    <w:rsid w:val="002A5183"/>
    <w:rsid w:val="002A63CE"/>
    <w:rsid w:val="002B1725"/>
    <w:rsid w:val="002B176F"/>
    <w:rsid w:val="002B2F9D"/>
    <w:rsid w:val="002B3022"/>
    <w:rsid w:val="002B3B6F"/>
    <w:rsid w:val="002B498F"/>
    <w:rsid w:val="002B4F37"/>
    <w:rsid w:val="002B6152"/>
    <w:rsid w:val="002B6461"/>
    <w:rsid w:val="002B6740"/>
    <w:rsid w:val="002B725A"/>
    <w:rsid w:val="002C4856"/>
    <w:rsid w:val="002C542E"/>
    <w:rsid w:val="002C7199"/>
    <w:rsid w:val="002D18A1"/>
    <w:rsid w:val="002D373E"/>
    <w:rsid w:val="002D37AC"/>
    <w:rsid w:val="002D49A2"/>
    <w:rsid w:val="002D6DC6"/>
    <w:rsid w:val="002D6FDF"/>
    <w:rsid w:val="002D7A8C"/>
    <w:rsid w:val="002E09BF"/>
    <w:rsid w:val="002E1E48"/>
    <w:rsid w:val="002E3C49"/>
    <w:rsid w:val="002E4079"/>
    <w:rsid w:val="002E600E"/>
    <w:rsid w:val="002E7783"/>
    <w:rsid w:val="002F02C4"/>
    <w:rsid w:val="002F09C0"/>
    <w:rsid w:val="002F356D"/>
    <w:rsid w:val="002F4B63"/>
    <w:rsid w:val="002F4C40"/>
    <w:rsid w:val="00300087"/>
    <w:rsid w:val="00302477"/>
    <w:rsid w:val="00303297"/>
    <w:rsid w:val="003036C6"/>
    <w:rsid w:val="003048B9"/>
    <w:rsid w:val="0031214D"/>
    <w:rsid w:val="003122AD"/>
    <w:rsid w:val="00312535"/>
    <w:rsid w:val="003129BE"/>
    <w:rsid w:val="00313864"/>
    <w:rsid w:val="0032772A"/>
    <w:rsid w:val="00331806"/>
    <w:rsid w:val="00332F56"/>
    <w:rsid w:val="0033333A"/>
    <w:rsid w:val="00333915"/>
    <w:rsid w:val="00335299"/>
    <w:rsid w:val="00337F59"/>
    <w:rsid w:val="00340DEC"/>
    <w:rsid w:val="003445C7"/>
    <w:rsid w:val="00345C15"/>
    <w:rsid w:val="00347B86"/>
    <w:rsid w:val="00351E6A"/>
    <w:rsid w:val="00356548"/>
    <w:rsid w:val="0036007E"/>
    <w:rsid w:val="003603DD"/>
    <w:rsid w:val="00360511"/>
    <w:rsid w:val="00360AC5"/>
    <w:rsid w:val="003613F2"/>
    <w:rsid w:val="00362B4B"/>
    <w:rsid w:val="00364363"/>
    <w:rsid w:val="00364B2B"/>
    <w:rsid w:val="00365163"/>
    <w:rsid w:val="003668A4"/>
    <w:rsid w:val="003674AD"/>
    <w:rsid w:val="00367B8D"/>
    <w:rsid w:val="00371DDD"/>
    <w:rsid w:val="00372269"/>
    <w:rsid w:val="0037320E"/>
    <w:rsid w:val="003735AE"/>
    <w:rsid w:val="00374FCF"/>
    <w:rsid w:val="00376ED7"/>
    <w:rsid w:val="00381028"/>
    <w:rsid w:val="003833AA"/>
    <w:rsid w:val="00383468"/>
    <w:rsid w:val="003848E9"/>
    <w:rsid w:val="00385B23"/>
    <w:rsid w:val="00387850"/>
    <w:rsid w:val="003905A1"/>
    <w:rsid w:val="00391632"/>
    <w:rsid w:val="00392601"/>
    <w:rsid w:val="003939DC"/>
    <w:rsid w:val="00394981"/>
    <w:rsid w:val="00395079"/>
    <w:rsid w:val="003951EB"/>
    <w:rsid w:val="0039752F"/>
    <w:rsid w:val="003A25B0"/>
    <w:rsid w:val="003A40C3"/>
    <w:rsid w:val="003A40D3"/>
    <w:rsid w:val="003A482C"/>
    <w:rsid w:val="003A4FBA"/>
    <w:rsid w:val="003A5092"/>
    <w:rsid w:val="003A549E"/>
    <w:rsid w:val="003A720A"/>
    <w:rsid w:val="003A7967"/>
    <w:rsid w:val="003B04C8"/>
    <w:rsid w:val="003B0967"/>
    <w:rsid w:val="003B0ABB"/>
    <w:rsid w:val="003B109B"/>
    <w:rsid w:val="003B11B1"/>
    <w:rsid w:val="003B2C08"/>
    <w:rsid w:val="003B5906"/>
    <w:rsid w:val="003B6492"/>
    <w:rsid w:val="003C1EE6"/>
    <w:rsid w:val="003C2207"/>
    <w:rsid w:val="003C2803"/>
    <w:rsid w:val="003C53EC"/>
    <w:rsid w:val="003D08A8"/>
    <w:rsid w:val="003D1F44"/>
    <w:rsid w:val="003D2FBD"/>
    <w:rsid w:val="003D3C05"/>
    <w:rsid w:val="003D3F66"/>
    <w:rsid w:val="003D4BCC"/>
    <w:rsid w:val="003D77DB"/>
    <w:rsid w:val="003D7FB4"/>
    <w:rsid w:val="003E0EFD"/>
    <w:rsid w:val="003E1F30"/>
    <w:rsid w:val="003E32CE"/>
    <w:rsid w:val="003E482F"/>
    <w:rsid w:val="003E6B77"/>
    <w:rsid w:val="003E7524"/>
    <w:rsid w:val="003F0FA2"/>
    <w:rsid w:val="003F4515"/>
    <w:rsid w:val="004017C0"/>
    <w:rsid w:val="004031A8"/>
    <w:rsid w:val="00404CCD"/>
    <w:rsid w:val="00404E10"/>
    <w:rsid w:val="00405FE0"/>
    <w:rsid w:val="00406775"/>
    <w:rsid w:val="00406C55"/>
    <w:rsid w:val="00411605"/>
    <w:rsid w:val="004118EC"/>
    <w:rsid w:val="0041293D"/>
    <w:rsid w:val="00414C85"/>
    <w:rsid w:val="0041663E"/>
    <w:rsid w:val="00420883"/>
    <w:rsid w:val="00420A32"/>
    <w:rsid w:val="00422007"/>
    <w:rsid w:val="00422D99"/>
    <w:rsid w:val="004238A7"/>
    <w:rsid w:val="00423BE7"/>
    <w:rsid w:val="00423C05"/>
    <w:rsid w:val="00424A7D"/>
    <w:rsid w:val="00424FC9"/>
    <w:rsid w:val="00425514"/>
    <w:rsid w:val="0043330C"/>
    <w:rsid w:val="00433A1B"/>
    <w:rsid w:val="004340F5"/>
    <w:rsid w:val="00434C82"/>
    <w:rsid w:val="004351C8"/>
    <w:rsid w:val="00435471"/>
    <w:rsid w:val="00437449"/>
    <w:rsid w:val="00441E19"/>
    <w:rsid w:val="00443353"/>
    <w:rsid w:val="004434F3"/>
    <w:rsid w:val="004434FE"/>
    <w:rsid w:val="00444506"/>
    <w:rsid w:val="0044454B"/>
    <w:rsid w:val="00445698"/>
    <w:rsid w:val="004512E8"/>
    <w:rsid w:val="00452558"/>
    <w:rsid w:val="00453620"/>
    <w:rsid w:val="004539E5"/>
    <w:rsid w:val="00453B80"/>
    <w:rsid w:val="0045468C"/>
    <w:rsid w:val="004625E6"/>
    <w:rsid w:val="00462A33"/>
    <w:rsid w:val="0046349B"/>
    <w:rsid w:val="00465794"/>
    <w:rsid w:val="00465AFA"/>
    <w:rsid w:val="00466C8F"/>
    <w:rsid w:val="00466F1E"/>
    <w:rsid w:val="004705CD"/>
    <w:rsid w:val="004708F0"/>
    <w:rsid w:val="00470C1F"/>
    <w:rsid w:val="004737FE"/>
    <w:rsid w:val="0047385C"/>
    <w:rsid w:val="00474DE8"/>
    <w:rsid w:val="004807D9"/>
    <w:rsid w:val="00480B92"/>
    <w:rsid w:val="00480ED3"/>
    <w:rsid w:val="00481D0D"/>
    <w:rsid w:val="00482823"/>
    <w:rsid w:val="00484B06"/>
    <w:rsid w:val="00485B6A"/>
    <w:rsid w:val="00486E5A"/>
    <w:rsid w:val="00487208"/>
    <w:rsid w:val="00491423"/>
    <w:rsid w:val="004920FA"/>
    <w:rsid w:val="00492430"/>
    <w:rsid w:val="0049355E"/>
    <w:rsid w:val="00493BD8"/>
    <w:rsid w:val="00493CAC"/>
    <w:rsid w:val="00493D9B"/>
    <w:rsid w:val="004942CB"/>
    <w:rsid w:val="0049489D"/>
    <w:rsid w:val="00494B10"/>
    <w:rsid w:val="0049733F"/>
    <w:rsid w:val="00497496"/>
    <w:rsid w:val="004977EB"/>
    <w:rsid w:val="00497DB3"/>
    <w:rsid w:val="004A0862"/>
    <w:rsid w:val="004A0C02"/>
    <w:rsid w:val="004A51CC"/>
    <w:rsid w:val="004A60A2"/>
    <w:rsid w:val="004B1749"/>
    <w:rsid w:val="004B1F18"/>
    <w:rsid w:val="004B1F52"/>
    <w:rsid w:val="004B3588"/>
    <w:rsid w:val="004B5370"/>
    <w:rsid w:val="004B6061"/>
    <w:rsid w:val="004B7204"/>
    <w:rsid w:val="004B76CF"/>
    <w:rsid w:val="004B7DBC"/>
    <w:rsid w:val="004B7F28"/>
    <w:rsid w:val="004B7F65"/>
    <w:rsid w:val="004C089F"/>
    <w:rsid w:val="004C371A"/>
    <w:rsid w:val="004C40E4"/>
    <w:rsid w:val="004C427D"/>
    <w:rsid w:val="004C71BC"/>
    <w:rsid w:val="004D11BD"/>
    <w:rsid w:val="004D3BEC"/>
    <w:rsid w:val="004D634E"/>
    <w:rsid w:val="004E1C9D"/>
    <w:rsid w:val="004E30CE"/>
    <w:rsid w:val="004E3B04"/>
    <w:rsid w:val="004E48C0"/>
    <w:rsid w:val="004E558C"/>
    <w:rsid w:val="004E62DD"/>
    <w:rsid w:val="004E6DA5"/>
    <w:rsid w:val="004E78F8"/>
    <w:rsid w:val="004F4480"/>
    <w:rsid w:val="0050081C"/>
    <w:rsid w:val="00500AC9"/>
    <w:rsid w:val="005010EA"/>
    <w:rsid w:val="00503065"/>
    <w:rsid w:val="0050394C"/>
    <w:rsid w:val="00503C95"/>
    <w:rsid w:val="00504D65"/>
    <w:rsid w:val="00512E66"/>
    <w:rsid w:val="0051329D"/>
    <w:rsid w:val="005205D3"/>
    <w:rsid w:val="00523B89"/>
    <w:rsid w:val="005242AD"/>
    <w:rsid w:val="00525989"/>
    <w:rsid w:val="00526F8F"/>
    <w:rsid w:val="0052719E"/>
    <w:rsid w:val="00530F3C"/>
    <w:rsid w:val="005330DD"/>
    <w:rsid w:val="00535713"/>
    <w:rsid w:val="00535A5E"/>
    <w:rsid w:val="00537158"/>
    <w:rsid w:val="005411F2"/>
    <w:rsid w:val="0054201D"/>
    <w:rsid w:val="005424B4"/>
    <w:rsid w:val="00542E09"/>
    <w:rsid w:val="005460DC"/>
    <w:rsid w:val="005466CD"/>
    <w:rsid w:val="00547515"/>
    <w:rsid w:val="005510FB"/>
    <w:rsid w:val="005518EE"/>
    <w:rsid w:val="00552B98"/>
    <w:rsid w:val="005543E8"/>
    <w:rsid w:val="005554CB"/>
    <w:rsid w:val="0055637F"/>
    <w:rsid w:val="0055687E"/>
    <w:rsid w:val="005609D1"/>
    <w:rsid w:val="0056144A"/>
    <w:rsid w:val="00563E52"/>
    <w:rsid w:val="0056607C"/>
    <w:rsid w:val="005720C2"/>
    <w:rsid w:val="0057279C"/>
    <w:rsid w:val="005733EF"/>
    <w:rsid w:val="00576C1B"/>
    <w:rsid w:val="0058025E"/>
    <w:rsid w:val="00581C04"/>
    <w:rsid w:val="00584DB6"/>
    <w:rsid w:val="00586376"/>
    <w:rsid w:val="00587DFC"/>
    <w:rsid w:val="0059027F"/>
    <w:rsid w:val="00590592"/>
    <w:rsid w:val="0059552A"/>
    <w:rsid w:val="00596C5B"/>
    <w:rsid w:val="00597A0C"/>
    <w:rsid w:val="005A0029"/>
    <w:rsid w:val="005A16D2"/>
    <w:rsid w:val="005A1D71"/>
    <w:rsid w:val="005A2943"/>
    <w:rsid w:val="005A2B6C"/>
    <w:rsid w:val="005A2FA3"/>
    <w:rsid w:val="005A3EAC"/>
    <w:rsid w:val="005A4CB3"/>
    <w:rsid w:val="005A62EC"/>
    <w:rsid w:val="005A6D7B"/>
    <w:rsid w:val="005A6DAE"/>
    <w:rsid w:val="005A78B6"/>
    <w:rsid w:val="005B0503"/>
    <w:rsid w:val="005B0B49"/>
    <w:rsid w:val="005B10BD"/>
    <w:rsid w:val="005B1223"/>
    <w:rsid w:val="005B1AFE"/>
    <w:rsid w:val="005B2928"/>
    <w:rsid w:val="005B32A8"/>
    <w:rsid w:val="005B4336"/>
    <w:rsid w:val="005B513F"/>
    <w:rsid w:val="005B6D8C"/>
    <w:rsid w:val="005C26E8"/>
    <w:rsid w:val="005C3A77"/>
    <w:rsid w:val="005C55C7"/>
    <w:rsid w:val="005C62A4"/>
    <w:rsid w:val="005C721F"/>
    <w:rsid w:val="005D068A"/>
    <w:rsid w:val="005D0718"/>
    <w:rsid w:val="005D28A3"/>
    <w:rsid w:val="005D55F9"/>
    <w:rsid w:val="005D632F"/>
    <w:rsid w:val="005D637B"/>
    <w:rsid w:val="005D67E4"/>
    <w:rsid w:val="005D728A"/>
    <w:rsid w:val="005D79E3"/>
    <w:rsid w:val="005D7D67"/>
    <w:rsid w:val="005D7EF6"/>
    <w:rsid w:val="005E1853"/>
    <w:rsid w:val="005E19AC"/>
    <w:rsid w:val="005E460D"/>
    <w:rsid w:val="005E47F3"/>
    <w:rsid w:val="005E48CF"/>
    <w:rsid w:val="005E7565"/>
    <w:rsid w:val="005F16B5"/>
    <w:rsid w:val="005F242E"/>
    <w:rsid w:val="005F2FF4"/>
    <w:rsid w:val="005F3F2F"/>
    <w:rsid w:val="005F44A3"/>
    <w:rsid w:val="005F4903"/>
    <w:rsid w:val="005F4E8B"/>
    <w:rsid w:val="005F796C"/>
    <w:rsid w:val="00601C65"/>
    <w:rsid w:val="006028E9"/>
    <w:rsid w:val="006037A4"/>
    <w:rsid w:val="0060705A"/>
    <w:rsid w:val="00607AEF"/>
    <w:rsid w:val="00610D47"/>
    <w:rsid w:val="00611EDA"/>
    <w:rsid w:val="00613858"/>
    <w:rsid w:val="006138E2"/>
    <w:rsid w:val="0061522B"/>
    <w:rsid w:val="00620779"/>
    <w:rsid w:val="00621BB0"/>
    <w:rsid w:val="00621F4D"/>
    <w:rsid w:val="00627045"/>
    <w:rsid w:val="006312DE"/>
    <w:rsid w:val="00633FE5"/>
    <w:rsid w:val="00635A28"/>
    <w:rsid w:val="00636F77"/>
    <w:rsid w:val="00637FFC"/>
    <w:rsid w:val="00642B82"/>
    <w:rsid w:val="0064425F"/>
    <w:rsid w:val="00645845"/>
    <w:rsid w:val="006512BE"/>
    <w:rsid w:val="006516A7"/>
    <w:rsid w:val="0065222A"/>
    <w:rsid w:val="00652AEA"/>
    <w:rsid w:val="00654064"/>
    <w:rsid w:val="006547D0"/>
    <w:rsid w:val="006549EF"/>
    <w:rsid w:val="00657234"/>
    <w:rsid w:val="0065791F"/>
    <w:rsid w:val="0066081A"/>
    <w:rsid w:val="00660C9C"/>
    <w:rsid w:val="0066219A"/>
    <w:rsid w:val="00663690"/>
    <w:rsid w:val="00665AB3"/>
    <w:rsid w:val="0067011E"/>
    <w:rsid w:val="00671ED3"/>
    <w:rsid w:val="0067215D"/>
    <w:rsid w:val="00673C68"/>
    <w:rsid w:val="00673FF3"/>
    <w:rsid w:val="00675654"/>
    <w:rsid w:val="00675DE6"/>
    <w:rsid w:val="006816E3"/>
    <w:rsid w:val="00682C0D"/>
    <w:rsid w:val="006862B7"/>
    <w:rsid w:val="00687700"/>
    <w:rsid w:val="006904D6"/>
    <w:rsid w:val="00690DCA"/>
    <w:rsid w:val="00691D07"/>
    <w:rsid w:val="006920BC"/>
    <w:rsid w:val="00692A70"/>
    <w:rsid w:val="00692C7B"/>
    <w:rsid w:val="00692D4C"/>
    <w:rsid w:val="00693C2A"/>
    <w:rsid w:val="00694EB1"/>
    <w:rsid w:val="006957CE"/>
    <w:rsid w:val="00695D56"/>
    <w:rsid w:val="00696292"/>
    <w:rsid w:val="00697978"/>
    <w:rsid w:val="006A7601"/>
    <w:rsid w:val="006B63D9"/>
    <w:rsid w:val="006B67EF"/>
    <w:rsid w:val="006C08F7"/>
    <w:rsid w:val="006C2A04"/>
    <w:rsid w:val="006C2B3F"/>
    <w:rsid w:val="006C3E4D"/>
    <w:rsid w:val="006C41D9"/>
    <w:rsid w:val="006C448E"/>
    <w:rsid w:val="006C532C"/>
    <w:rsid w:val="006C6142"/>
    <w:rsid w:val="006C6236"/>
    <w:rsid w:val="006C64F7"/>
    <w:rsid w:val="006D219A"/>
    <w:rsid w:val="006D39BD"/>
    <w:rsid w:val="006D3D6C"/>
    <w:rsid w:val="006D5F04"/>
    <w:rsid w:val="006D6E20"/>
    <w:rsid w:val="006E2BF2"/>
    <w:rsid w:val="006E3047"/>
    <w:rsid w:val="006E3139"/>
    <w:rsid w:val="006E379E"/>
    <w:rsid w:val="006E456A"/>
    <w:rsid w:val="006E4F06"/>
    <w:rsid w:val="006E702F"/>
    <w:rsid w:val="006E7073"/>
    <w:rsid w:val="006E70FD"/>
    <w:rsid w:val="006E75F8"/>
    <w:rsid w:val="006F1978"/>
    <w:rsid w:val="006F49E2"/>
    <w:rsid w:val="006F56D7"/>
    <w:rsid w:val="006F58CE"/>
    <w:rsid w:val="00700D91"/>
    <w:rsid w:val="00701E06"/>
    <w:rsid w:val="00703B1D"/>
    <w:rsid w:val="007048B1"/>
    <w:rsid w:val="007050DB"/>
    <w:rsid w:val="00707DAB"/>
    <w:rsid w:val="00707DD7"/>
    <w:rsid w:val="0071117E"/>
    <w:rsid w:val="007117ED"/>
    <w:rsid w:val="00721B04"/>
    <w:rsid w:val="00721C9B"/>
    <w:rsid w:val="007222FB"/>
    <w:rsid w:val="00722585"/>
    <w:rsid w:val="00722B95"/>
    <w:rsid w:val="007259B8"/>
    <w:rsid w:val="00726AEF"/>
    <w:rsid w:val="00730B76"/>
    <w:rsid w:val="00732976"/>
    <w:rsid w:val="00732B87"/>
    <w:rsid w:val="00735D25"/>
    <w:rsid w:val="007410A7"/>
    <w:rsid w:val="00742435"/>
    <w:rsid w:val="007432CF"/>
    <w:rsid w:val="00745C16"/>
    <w:rsid w:val="00745FA8"/>
    <w:rsid w:val="0075189A"/>
    <w:rsid w:val="00752231"/>
    <w:rsid w:val="00753277"/>
    <w:rsid w:val="00753589"/>
    <w:rsid w:val="007535AA"/>
    <w:rsid w:val="00753AA2"/>
    <w:rsid w:val="00756033"/>
    <w:rsid w:val="007565A8"/>
    <w:rsid w:val="0075666A"/>
    <w:rsid w:val="007567EE"/>
    <w:rsid w:val="00761035"/>
    <w:rsid w:val="007610A4"/>
    <w:rsid w:val="0076310C"/>
    <w:rsid w:val="00764645"/>
    <w:rsid w:val="00764734"/>
    <w:rsid w:val="00764AD9"/>
    <w:rsid w:val="007656B5"/>
    <w:rsid w:val="00767822"/>
    <w:rsid w:val="00773EB5"/>
    <w:rsid w:val="007742D4"/>
    <w:rsid w:val="00774725"/>
    <w:rsid w:val="00774ECE"/>
    <w:rsid w:val="00777229"/>
    <w:rsid w:val="00780376"/>
    <w:rsid w:val="00780B22"/>
    <w:rsid w:val="00780FC6"/>
    <w:rsid w:val="00781694"/>
    <w:rsid w:val="00783297"/>
    <w:rsid w:val="007859CC"/>
    <w:rsid w:val="00785A75"/>
    <w:rsid w:val="007868C1"/>
    <w:rsid w:val="00787EDD"/>
    <w:rsid w:val="00790979"/>
    <w:rsid w:val="00790CBA"/>
    <w:rsid w:val="00791F0A"/>
    <w:rsid w:val="00792F9E"/>
    <w:rsid w:val="007930CF"/>
    <w:rsid w:val="00793220"/>
    <w:rsid w:val="0079403D"/>
    <w:rsid w:val="00794C61"/>
    <w:rsid w:val="007958C8"/>
    <w:rsid w:val="0079626C"/>
    <w:rsid w:val="007971BD"/>
    <w:rsid w:val="007A0305"/>
    <w:rsid w:val="007A1724"/>
    <w:rsid w:val="007A1D6D"/>
    <w:rsid w:val="007A2FCB"/>
    <w:rsid w:val="007A39E8"/>
    <w:rsid w:val="007A48DA"/>
    <w:rsid w:val="007A4F79"/>
    <w:rsid w:val="007A6EE5"/>
    <w:rsid w:val="007B01B0"/>
    <w:rsid w:val="007B0734"/>
    <w:rsid w:val="007B0CD0"/>
    <w:rsid w:val="007B2D92"/>
    <w:rsid w:val="007B3581"/>
    <w:rsid w:val="007B466F"/>
    <w:rsid w:val="007B521A"/>
    <w:rsid w:val="007B5E79"/>
    <w:rsid w:val="007B621F"/>
    <w:rsid w:val="007B6AFF"/>
    <w:rsid w:val="007B7E99"/>
    <w:rsid w:val="007C02A8"/>
    <w:rsid w:val="007C0B52"/>
    <w:rsid w:val="007C18BA"/>
    <w:rsid w:val="007C2482"/>
    <w:rsid w:val="007C29DE"/>
    <w:rsid w:val="007C4E62"/>
    <w:rsid w:val="007C718E"/>
    <w:rsid w:val="007C7FCF"/>
    <w:rsid w:val="007D065F"/>
    <w:rsid w:val="007D17C5"/>
    <w:rsid w:val="007D236C"/>
    <w:rsid w:val="007D3808"/>
    <w:rsid w:val="007D3D4A"/>
    <w:rsid w:val="007D43EC"/>
    <w:rsid w:val="007D760B"/>
    <w:rsid w:val="007E0358"/>
    <w:rsid w:val="007E076E"/>
    <w:rsid w:val="007E3531"/>
    <w:rsid w:val="007E4099"/>
    <w:rsid w:val="007E68F9"/>
    <w:rsid w:val="007E6B20"/>
    <w:rsid w:val="007E6F38"/>
    <w:rsid w:val="007E7899"/>
    <w:rsid w:val="007F46BA"/>
    <w:rsid w:val="007F618F"/>
    <w:rsid w:val="00802897"/>
    <w:rsid w:val="00803402"/>
    <w:rsid w:val="00807AB7"/>
    <w:rsid w:val="00810E12"/>
    <w:rsid w:val="00811553"/>
    <w:rsid w:val="0081279D"/>
    <w:rsid w:val="008134EA"/>
    <w:rsid w:val="0081467C"/>
    <w:rsid w:val="00815DFD"/>
    <w:rsid w:val="00816110"/>
    <w:rsid w:val="00817472"/>
    <w:rsid w:val="008207E4"/>
    <w:rsid w:val="0082085D"/>
    <w:rsid w:val="008212E7"/>
    <w:rsid w:val="008216B9"/>
    <w:rsid w:val="00823477"/>
    <w:rsid w:val="00823B59"/>
    <w:rsid w:val="00824C60"/>
    <w:rsid w:val="00824EFB"/>
    <w:rsid w:val="00825BB7"/>
    <w:rsid w:val="008263A2"/>
    <w:rsid w:val="008304CF"/>
    <w:rsid w:val="008311AD"/>
    <w:rsid w:val="008328BC"/>
    <w:rsid w:val="00832E62"/>
    <w:rsid w:val="00832EF0"/>
    <w:rsid w:val="00833A3A"/>
    <w:rsid w:val="008341EE"/>
    <w:rsid w:val="00834E27"/>
    <w:rsid w:val="00835268"/>
    <w:rsid w:val="008441BB"/>
    <w:rsid w:val="00844384"/>
    <w:rsid w:val="0084613E"/>
    <w:rsid w:val="0084622C"/>
    <w:rsid w:val="00851781"/>
    <w:rsid w:val="00852381"/>
    <w:rsid w:val="0085267E"/>
    <w:rsid w:val="008529DC"/>
    <w:rsid w:val="0085315E"/>
    <w:rsid w:val="00854918"/>
    <w:rsid w:val="008558D7"/>
    <w:rsid w:val="0085732B"/>
    <w:rsid w:val="00861C6E"/>
    <w:rsid w:val="00862C0D"/>
    <w:rsid w:val="00864CB4"/>
    <w:rsid w:val="008650C2"/>
    <w:rsid w:val="00870F09"/>
    <w:rsid w:val="0087188C"/>
    <w:rsid w:val="00871F43"/>
    <w:rsid w:val="0087252E"/>
    <w:rsid w:val="00876371"/>
    <w:rsid w:val="00877CDA"/>
    <w:rsid w:val="00880E9B"/>
    <w:rsid w:val="008810C9"/>
    <w:rsid w:val="00881603"/>
    <w:rsid w:val="0088166A"/>
    <w:rsid w:val="008830C7"/>
    <w:rsid w:val="008830F7"/>
    <w:rsid w:val="00884190"/>
    <w:rsid w:val="00891ADF"/>
    <w:rsid w:val="00893518"/>
    <w:rsid w:val="00893747"/>
    <w:rsid w:val="00893BC9"/>
    <w:rsid w:val="00896797"/>
    <w:rsid w:val="00897230"/>
    <w:rsid w:val="0089743D"/>
    <w:rsid w:val="008A0174"/>
    <w:rsid w:val="008A26E6"/>
    <w:rsid w:val="008A35B0"/>
    <w:rsid w:val="008A5282"/>
    <w:rsid w:val="008A5B64"/>
    <w:rsid w:val="008A63DD"/>
    <w:rsid w:val="008B23B6"/>
    <w:rsid w:val="008B5F20"/>
    <w:rsid w:val="008B67AA"/>
    <w:rsid w:val="008B7C84"/>
    <w:rsid w:val="008C009B"/>
    <w:rsid w:val="008C1B42"/>
    <w:rsid w:val="008C35AC"/>
    <w:rsid w:val="008C6941"/>
    <w:rsid w:val="008C6A58"/>
    <w:rsid w:val="008C72D5"/>
    <w:rsid w:val="008C7852"/>
    <w:rsid w:val="008D0D35"/>
    <w:rsid w:val="008D4950"/>
    <w:rsid w:val="008D705A"/>
    <w:rsid w:val="008D74E5"/>
    <w:rsid w:val="008D7A5C"/>
    <w:rsid w:val="008E0374"/>
    <w:rsid w:val="008E1639"/>
    <w:rsid w:val="008E37C4"/>
    <w:rsid w:val="008E4826"/>
    <w:rsid w:val="008E48E6"/>
    <w:rsid w:val="008E55BC"/>
    <w:rsid w:val="008E5AB4"/>
    <w:rsid w:val="008E6145"/>
    <w:rsid w:val="008E78D9"/>
    <w:rsid w:val="008F076E"/>
    <w:rsid w:val="008F10EB"/>
    <w:rsid w:val="008F256C"/>
    <w:rsid w:val="008F425E"/>
    <w:rsid w:val="008F446D"/>
    <w:rsid w:val="008F48D9"/>
    <w:rsid w:val="008F69C4"/>
    <w:rsid w:val="00902540"/>
    <w:rsid w:val="00902BBD"/>
    <w:rsid w:val="00905882"/>
    <w:rsid w:val="00906F2B"/>
    <w:rsid w:val="0090727D"/>
    <w:rsid w:val="0091011F"/>
    <w:rsid w:val="0091085C"/>
    <w:rsid w:val="00911309"/>
    <w:rsid w:val="00912662"/>
    <w:rsid w:val="00912F5E"/>
    <w:rsid w:val="0091416B"/>
    <w:rsid w:val="0091603A"/>
    <w:rsid w:val="0091641D"/>
    <w:rsid w:val="00917645"/>
    <w:rsid w:val="00922C9F"/>
    <w:rsid w:val="00924AB3"/>
    <w:rsid w:val="00925CEB"/>
    <w:rsid w:val="009276DB"/>
    <w:rsid w:val="00927899"/>
    <w:rsid w:val="009308DE"/>
    <w:rsid w:val="00933A04"/>
    <w:rsid w:val="00937477"/>
    <w:rsid w:val="0094176A"/>
    <w:rsid w:val="00943CAA"/>
    <w:rsid w:val="00943F13"/>
    <w:rsid w:val="009450D8"/>
    <w:rsid w:val="0094515C"/>
    <w:rsid w:val="0094573F"/>
    <w:rsid w:val="00947C72"/>
    <w:rsid w:val="00950A86"/>
    <w:rsid w:val="00952196"/>
    <w:rsid w:val="00953445"/>
    <w:rsid w:val="009569C3"/>
    <w:rsid w:val="00956E34"/>
    <w:rsid w:val="00957149"/>
    <w:rsid w:val="00962560"/>
    <w:rsid w:val="00962DD3"/>
    <w:rsid w:val="00962F61"/>
    <w:rsid w:val="0096392C"/>
    <w:rsid w:val="00963B65"/>
    <w:rsid w:val="00965DF6"/>
    <w:rsid w:val="00970153"/>
    <w:rsid w:val="00971E7C"/>
    <w:rsid w:val="00972BED"/>
    <w:rsid w:val="00973622"/>
    <w:rsid w:val="00973BE6"/>
    <w:rsid w:val="00975C84"/>
    <w:rsid w:val="009767F7"/>
    <w:rsid w:val="00977F5C"/>
    <w:rsid w:val="009803D7"/>
    <w:rsid w:val="00980BAC"/>
    <w:rsid w:val="00983710"/>
    <w:rsid w:val="00984516"/>
    <w:rsid w:val="00986D37"/>
    <w:rsid w:val="0098754A"/>
    <w:rsid w:val="00990652"/>
    <w:rsid w:val="00990896"/>
    <w:rsid w:val="00991907"/>
    <w:rsid w:val="00995C7D"/>
    <w:rsid w:val="009A02CD"/>
    <w:rsid w:val="009A0898"/>
    <w:rsid w:val="009A132E"/>
    <w:rsid w:val="009A1B1F"/>
    <w:rsid w:val="009A23E2"/>
    <w:rsid w:val="009A55CD"/>
    <w:rsid w:val="009A60A2"/>
    <w:rsid w:val="009A60CC"/>
    <w:rsid w:val="009A6562"/>
    <w:rsid w:val="009B0055"/>
    <w:rsid w:val="009B2D53"/>
    <w:rsid w:val="009B3721"/>
    <w:rsid w:val="009B6716"/>
    <w:rsid w:val="009C0378"/>
    <w:rsid w:val="009C13ED"/>
    <w:rsid w:val="009C2B9A"/>
    <w:rsid w:val="009C2FE1"/>
    <w:rsid w:val="009C3735"/>
    <w:rsid w:val="009C44D3"/>
    <w:rsid w:val="009C5CF2"/>
    <w:rsid w:val="009C61B9"/>
    <w:rsid w:val="009C64E6"/>
    <w:rsid w:val="009C715F"/>
    <w:rsid w:val="009C7BDB"/>
    <w:rsid w:val="009C7E6C"/>
    <w:rsid w:val="009D0B93"/>
    <w:rsid w:val="009D1D7B"/>
    <w:rsid w:val="009D2AAD"/>
    <w:rsid w:val="009D39CA"/>
    <w:rsid w:val="009E40C7"/>
    <w:rsid w:val="009E5909"/>
    <w:rsid w:val="009E69E1"/>
    <w:rsid w:val="009E7302"/>
    <w:rsid w:val="009E75DC"/>
    <w:rsid w:val="009F019D"/>
    <w:rsid w:val="009F0EAE"/>
    <w:rsid w:val="009F17F2"/>
    <w:rsid w:val="009F1D34"/>
    <w:rsid w:val="009F3697"/>
    <w:rsid w:val="009F3D34"/>
    <w:rsid w:val="009F5D9C"/>
    <w:rsid w:val="009F66E4"/>
    <w:rsid w:val="009F7913"/>
    <w:rsid w:val="00A004EC"/>
    <w:rsid w:val="00A00C84"/>
    <w:rsid w:val="00A00ECE"/>
    <w:rsid w:val="00A02374"/>
    <w:rsid w:val="00A028F1"/>
    <w:rsid w:val="00A03CA1"/>
    <w:rsid w:val="00A054B1"/>
    <w:rsid w:val="00A105E8"/>
    <w:rsid w:val="00A1210C"/>
    <w:rsid w:val="00A15152"/>
    <w:rsid w:val="00A1528E"/>
    <w:rsid w:val="00A15D47"/>
    <w:rsid w:val="00A1685F"/>
    <w:rsid w:val="00A2157E"/>
    <w:rsid w:val="00A21763"/>
    <w:rsid w:val="00A21CFB"/>
    <w:rsid w:val="00A27CF6"/>
    <w:rsid w:val="00A27EE4"/>
    <w:rsid w:val="00A30B8C"/>
    <w:rsid w:val="00A315F3"/>
    <w:rsid w:val="00A3283F"/>
    <w:rsid w:val="00A32AD3"/>
    <w:rsid w:val="00A330BD"/>
    <w:rsid w:val="00A33DD6"/>
    <w:rsid w:val="00A364F4"/>
    <w:rsid w:val="00A42781"/>
    <w:rsid w:val="00A43FC1"/>
    <w:rsid w:val="00A45E3A"/>
    <w:rsid w:val="00A46942"/>
    <w:rsid w:val="00A47777"/>
    <w:rsid w:val="00A5094F"/>
    <w:rsid w:val="00A50962"/>
    <w:rsid w:val="00A52D28"/>
    <w:rsid w:val="00A53454"/>
    <w:rsid w:val="00A541EF"/>
    <w:rsid w:val="00A542BB"/>
    <w:rsid w:val="00A5621D"/>
    <w:rsid w:val="00A56D8F"/>
    <w:rsid w:val="00A57DDD"/>
    <w:rsid w:val="00A64086"/>
    <w:rsid w:val="00A64626"/>
    <w:rsid w:val="00A66BDD"/>
    <w:rsid w:val="00A67438"/>
    <w:rsid w:val="00A678B3"/>
    <w:rsid w:val="00A679FB"/>
    <w:rsid w:val="00A70681"/>
    <w:rsid w:val="00A72165"/>
    <w:rsid w:val="00A72E40"/>
    <w:rsid w:val="00A74651"/>
    <w:rsid w:val="00A75367"/>
    <w:rsid w:val="00A75A6E"/>
    <w:rsid w:val="00A813E3"/>
    <w:rsid w:val="00A9196B"/>
    <w:rsid w:val="00A94013"/>
    <w:rsid w:val="00A940AE"/>
    <w:rsid w:val="00A9459A"/>
    <w:rsid w:val="00A95AA1"/>
    <w:rsid w:val="00A95D78"/>
    <w:rsid w:val="00A96284"/>
    <w:rsid w:val="00A96427"/>
    <w:rsid w:val="00A97D15"/>
    <w:rsid w:val="00AA044B"/>
    <w:rsid w:val="00AA140A"/>
    <w:rsid w:val="00AA3764"/>
    <w:rsid w:val="00AA452E"/>
    <w:rsid w:val="00AA459C"/>
    <w:rsid w:val="00AA57E8"/>
    <w:rsid w:val="00AA70F8"/>
    <w:rsid w:val="00AB0C46"/>
    <w:rsid w:val="00AB1986"/>
    <w:rsid w:val="00AB2DAE"/>
    <w:rsid w:val="00AB3E4F"/>
    <w:rsid w:val="00AB5D72"/>
    <w:rsid w:val="00AB7EEE"/>
    <w:rsid w:val="00AB7F24"/>
    <w:rsid w:val="00AC56D4"/>
    <w:rsid w:val="00AC6627"/>
    <w:rsid w:val="00AC6665"/>
    <w:rsid w:val="00AC6BC5"/>
    <w:rsid w:val="00AC764E"/>
    <w:rsid w:val="00AD0984"/>
    <w:rsid w:val="00AD17D2"/>
    <w:rsid w:val="00AD25BD"/>
    <w:rsid w:val="00AD51F5"/>
    <w:rsid w:val="00AD70E4"/>
    <w:rsid w:val="00AD79E3"/>
    <w:rsid w:val="00AE085B"/>
    <w:rsid w:val="00AE0931"/>
    <w:rsid w:val="00AE149F"/>
    <w:rsid w:val="00AE193E"/>
    <w:rsid w:val="00AE2BE7"/>
    <w:rsid w:val="00AE3F93"/>
    <w:rsid w:val="00AE56BA"/>
    <w:rsid w:val="00AE67ED"/>
    <w:rsid w:val="00AE6E85"/>
    <w:rsid w:val="00AE77EE"/>
    <w:rsid w:val="00AE7C50"/>
    <w:rsid w:val="00AF2967"/>
    <w:rsid w:val="00AF36C2"/>
    <w:rsid w:val="00B03865"/>
    <w:rsid w:val="00B03E15"/>
    <w:rsid w:val="00B043B8"/>
    <w:rsid w:val="00B04609"/>
    <w:rsid w:val="00B04692"/>
    <w:rsid w:val="00B04887"/>
    <w:rsid w:val="00B058DF"/>
    <w:rsid w:val="00B1204B"/>
    <w:rsid w:val="00B12F1F"/>
    <w:rsid w:val="00B13323"/>
    <w:rsid w:val="00B154CF"/>
    <w:rsid w:val="00B15A47"/>
    <w:rsid w:val="00B16091"/>
    <w:rsid w:val="00B1649B"/>
    <w:rsid w:val="00B2097D"/>
    <w:rsid w:val="00B22B21"/>
    <w:rsid w:val="00B236B9"/>
    <w:rsid w:val="00B23A81"/>
    <w:rsid w:val="00B2497B"/>
    <w:rsid w:val="00B25AD1"/>
    <w:rsid w:val="00B26ED4"/>
    <w:rsid w:val="00B27644"/>
    <w:rsid w:val="00B307CD"/>
    <w:rsid w:val="00B30FD7"/>
    <w:rsid w:val="00B310F5"/>
    <w:rsid w:val="00B3124B"/>
    <w:rsid w:val="00B32310"/>
    <w:rsid w:val="00B32D64"/>
    <w:rsid w:val="00B33357"/>
    <w:rsid w:val="00B36AFD"/>
    <w:rsid w:val="00B4006D"/>
    <w:rsid w:val="00B40DFC"/>
    <w:rsid w:val="00B43940"/>
    <w:rsid w:val="00B43EBD"/>
    <w:rsid w:val="00B46D61"/>
    <w:rsid w:val="00B47CB8"/>
    <w:rsid w:val="00B47E02"/>
    <w:rsid w:val="00B50F27"/>
    <w:rsid w:val="00B54417"/>
    <w:rsid w:val="00B545C1"/>
    <w:rsid w:val="00B54B89"/>
    <w:rsid w:val="00B55A0D"/>
    <w:rsid w:val="00B56947"/>
    <w:rsid w:val="00B57A26"/>
    <w:rsid w:val="00B62B98"/>
    <w:rsid w:val="00B654A0"/>
    <w:rsid w:val="00B65A3B"/>
    <w:rsid w:val="00B663FF"/>
    <w:rsid w:val="00B66944"/>
    <w:rsid w:val="00B67BAC"/>
    <w:rsid w:val="00B70A1B"/>
    <w:rsid w:val="00B71627"/>
    <w:rsid w:val="00B74D8A"/>
    <w:rsid w:val="00B74E69"/>
    <w:rsid w:val="00B7512B"/>
    <w:rsid w:val="00B75653"/>
    <w:rsid w:val="00B76B29"/>
    <w:rsid w:val="00B77815"/>
    <w:rsid w:val="00B820DA"/>
    <w:rsid w:val="00B84B02"/>
    <w:rsid w:val="00B84D64"/>
    <w:rsid w:val="00B87311"/>
    <w:rsid w:val="00B937C9"/>
    <w:rsid w:val="00B947FE"/>
    <w:rsid w:val="00B95608"/>
    <w:rsid w:val="00B958AE"/>
    <w:rsid w:val="00B95B6C"/>
    <w:rsid w:val="00B95B82"/>
    <w:rsid w:val="00BA1D92"/>
    <w:rsid w:val="00BA1F41"/>
    <w:rsid w:val="00BA60FC"/>
    <w:rsid w:val="00BA719F"/>
    <w:rsid w:val="00BB2842"/>
    <w:rsid w:val="00BB329E"/>
    <w:rsid w:val="00BB34A6"/>
    <w:rsid w:val="00BB3908"/>
    <w:rsid w:val="00BB47CF"/>
    <w:rsid w:val="00BB4881"/>
    <w:rsid w:val="00BB4FDC"/>
    <w:rsid w:val="00BB6265"/>
    <w:rsid w:val="00BB6856"/>
    <w:rsid w:val="00BB6C16"/>
    <w:rsid w:val="00BB6CE5"/>
    <w:rsid w:val="00BB6E0C"/>
    <w:rsid w:val="00BC0EAC"/>
    <w:rsid w:val="00BC2266"/>
    <w:rsid w:val="00BC2480"/>
    <w:rsid w:val="00BC2B4F"/>
    <w:rsid w:val="00BC3E69"/>
    <w:rsid w:val="00BC5653"/>
    <w:rsid w:val="00BC664D"/>
    <w:rsid w:val="00BC6A4F"/>
    <w:rsid w:val="00BC7908"/>
    <w:rsid w:val="00BD0472"/>
    <w:rsid w:val="00BD0540"/>
    <w:rsid w:val="00BD12EC"/>
    <w:rsid w:val="00BD1B18"/>
    <w:rsid w:val="00BD6527"/>
    <w:rsid w:val="00BD6AEE"/>
    <w:rsid w:val="00BD7161"/>
    <w:rsid w:val="00BE0450"/>
    <w:rsid w:val="00BE2162"/>
    <w:rsid w:val="00BE2553"/>
    <w:rsid w:val="00BE3302"/>
    <w:rsid w:val="00BE33F4"/>
    <w:rsid w:val="00BE37F5"/>
    <w:rsid w:val="00BE3B1D"/>
    <w:rsid w:val="00BE585C"/>
    <w:rsid w:val="00BE5E3E"/>
    <w:rsid w:val="00BE625D"/>
    <w:rsid w:val="00BE6D16"/>
    <w:rsid w:val="00BE7B32"/>
    <w:rsid w:val="00BF21BE"/>
    <w:rsid w:val="00BF3FD2"/>
    <w:rsid w:val="00BF51A7"/>
    <w:rsid w:val="00C008D5"/>
    <w:rsid w:val="00C02EAE"/>
    <w:rsid w:val="00C0586F"/>
    <w:rsid w:val="00C06BB1"/>
    <w:rsid w:val="00C12C09"/>
    <w:rsid w:val="00C13232"/>
    <w:rsid w:val="00C145F0"/>
    <w:rsid w:val="00C16F95"/>
    <w:rsid w:val="00C17602"/>
    <w:rsid w:val="00C21973"/>
    <w:rsid w:val="00C226CF"/>
    <w:rsid w:val="00C23B43"/>
    <w:rsid w:val="00C25765"/>
    <w:rsid w:val="00C26BD9"/>
    <w:rsid w:val="00C2727C"/>
    <w:rsid w:val="00C31726"/>
    <w:rsid w:val="00C32BA5"/>
    <w:rsid w:val="00C34FEC"/>
    <w:rsid w:val="00C35AD3"/>
    <w:rsid w:val="00C377EE"/>
    <w:rsid w:val="00C4043A"/>
    <w:rsid w:val="00C44C7E"/>
    <w:rsid w:val="00C505B4"/>
    <w:rsid w:val="00C519B6"/>
    <w:rsid w:val="00C52881"/>
    <w:rsid w:val="00C57978"/>
    <w:rsid w:val="00C623D2"/>
    <w:rsid w:val="00C629DD"/>
    <w:rsid w:val="00C63821"/>
    <w:rsid w:val="00C63A18"/>
    <w:rsid w:val="00C64A74"/>
    <w:rsid w:val="00C64B15"/>
    <w:rsid w:val="00C668F4"/>
    <w:rsid w:val="00C66912"/>
    <w:rsid w:val="00C71797"/>
    <w:rsid w:val="00C71FB0"/>
    <w:rsid w:val="00C723D6"/>
    <w:rsid w:val="00C72B34"/>
    <w:rsid w:val="00C73D48"/>
    <w:rsid w:val="00C75CFE"/>
    <w:rsid w:val="00C76B1F"/>
    <w:rsid w:val="00C776F4"/>
    <w:rsid w:val="00C83498"/>
    <w:rsid w:val="00C851A7"/>
    <w:rsid w:val="00C857D0"/>
    <w:rsid w:val="00C879DD"/>
    <w:rsid w:val="00C947AA"/>
    <w:rsid w:val="00C951D7"/>
    <w:rsid w:val="00CA08D3"/>
    <w:rsid w:val="00CA4334"/>
    <w:rsid w:val="00CA49D5"/>
    <w:rsid w:val="00CA5034"/>
    <w:rsid w:val="00CA5511"/>
    <w:rsid w:val="00CA7A32"/>
    <w:rsid w:val="00CB0461"/>
    <w:rsid w:val="00CB0C82"/>
    <w:rsid w:val="00CB2656"/>
    <w:rsid w:val="00CB4EBF"/>
    <w:rsid w:val="00CB5B29"/>
    <w:rsid w:val="00CB6820"/>
    <w:rsid w:val="00CC1B5E"/>
    <w:rsid w:val="00CC1E6C"/>
    <w:rsid w:val="00CC29E2"/>
    <w:rsid w:val="00CC4226"/>
    <w:rsid w:val="00CC6F11"/>
    <w:rsid w:val="00CC73D7"/>
    <w:rsid w:val="00CD0687"/>
    <w:rsid w:val="00CD0D33"/>
    <w:rsid w:val="00CD2338"/>
    <w:rsid w:val="00CD4A15"/>
    <w:rsid w:val="00CD61DF"/>
    <w:rsid w:val="00CE146C"/>
    <w:rsid w:val="00CE2FE5"/>
    <w:rsid w:val="00CE3EEF"/>
    <w:rsid w:val="00CE4C7C"/>
    <w:rsid w:val="00CE585F"/>
    <w:rsid w:val="00CE70C5"/>
    <w:rsid w:val="00CE7321"/>
    <w:rsid w:val="00CF1BF2"/>
    <w:rsid w:val="00CF323E"/>
    <w:rsid w:val="00CF4C10"/>
    <w:rsid w:val="00CF6C3D"/>
    <w:rsid w:val="00CF7683"/>
    <w:rsid w:val="00D03958"/>
    <w:rsid w:val="00D04149"/>
    <w:rsid w:val="00D04DDE"/>
    <w:rsid w:val="00D07B84"/>
    <w:rsid w:val="00D14885"/>
    <w:rsid w:val="00D173E5"/>
    <w:rsid w:val="00D1741C"/>
    <w:rsid w:val="00D23EFB"/>
    <w:rsid w:val="00D242DF"/>
    <w:rsid w:val="00D30A9C"/>
    <w:rsid w:val="00D3103C"/>
    <w:rsid w:val="00D3131D"/>
    <w:rsid w:val="00D332C3"/>
    <w:rsid w:val="00D348D1"/>
    <w:rsid w:val="00D3673C"/>
    <w:rsid w:val="00D379D7"/>
    <w:rsid w:val="00D40ACC"/>
    <w:rsid w:val="00D411F7"/>
    <w:rsid w:val="00D4220B"/>
    <w:rsid w:val="00D422BA"/>
    <w:rsid w:val="00D435B4"/>
    <w:rsid w:val="00D44E47"/>
    <w:rsid w:val="00D457AA"/>
    <w:rsid w:val="00D46169"/>
    <w:rsid w:val="00D46F15"/>
    <w:rsid w:val="00D50BAB"/>
    <w:rsid w:val="00D5139B"/>
    <w:rsid w:val="00D51B74"/>
    <w:rsid w:val="00D53290"/>
    <w:rsid w:val="00D55AB5"/>
    <w:rsid w:val="00D5610B"/>
    <w:rsid w:val="00D56AD8"/>
    <w:rsid w:val="00D60413"/>
    <w:rsid w:val="00D60875"/>
    <w:rsid w:val="00D60EAD"/>
    <w:rsid w:val="00D612C8"/>
    <w:rsid w:val="00D61970"/>
    <w:rsid w:val="00D62B17"/>
    <w:rsid w:val="00D62BD5"/>
    <w:rsid w:val="00D638DA"/>
    <w:rsid w:val="00D64FBD"/>
    <w:rsid w:val="00D6548A"/>
    <w:rsid w:val="00D669C1"/>
    <w:rsid w:val="00D67F9F"/>
    <w:rsid w:val="00D70667"/>
    <w:rsid w:val="00D71583"/>
    <w:rsid w:val="00D73E21"/>
    <w:rsid w:val="00D75B50"/>
    <w:rsid w:val="00D7696B"/>
    <w:rsid w:val="00D76D89"/>
    <w:rsid w:val="00D8282C"/>
    <w:rsid w:val="00D830A1"/>
    <w:rsid w:val="00D83D4F"/>
    <w:rsid w:val="00D84C7C"/>
    <w:rsid w:val="00D85803"/>
    <w:rsid w:val="00D858E4"/>
    <w:rsid w:val="00D87B0C"/>
    <w:rsid w:val="00D9020D"/>
    <w:rsid w:val="00D929D4"/>
    <w:rsid w:val="00D92CEA"/>
    <w:rsid w:val="00D93847"/>
    <w:rsid w:val="00D93DC3"/>
    <w:rsid w:val="00D965BB"/>
    <w:rsid w:val="00D97104"/>
    <w:rsid w:val="00DA1533"/>
    <w:rsid w:val="00DA15F3"/>
    <w:rsid w:val="00DA2E94"/>
    <w:rsid w:val="00DA3BA3"/>
    <w:rsid w:val="00DB2192"/>
    <w:rsid w:val="00DB241E"/>
    <w:rsid w:val="00DB43AC"/>
    <w:rsid w:val="00DB586B"/>
    <w:rsid w:val="00DB603B"/>
    <w:rsid w:val="00DB6B88"/>
    <w:rsid w:val="00DB6D85"/>
    <w:rsid w:val="00DC20FE"/>
    <w:rsid w:val="00DC223C"/>
    <w:rsid w:val="00DC40ED"/>
    <w:rsid w:val="00DC5A24"/>
    <w:rsid w:val="00DC67DE"/>
    <w:rsid w:val="00DC70A9"/>
    <w:rsid w:val="00DC7941"/>
    <w:rsid w:val="00DD0B0B"/>
    <w:rsid w:val="00DD0BB1"/>
    <w:rsid w:val="00DD2272"/>
    <w:rsid w:val="00DD28FC"/>
    <w:rsid w:val="00DD491B"/>
    <w:rsid w:val="00DD5784"/>
    <w:rsid w:val="00DD61A4"/>
    <w:rsid w:val="00DD65F3"/>
    <w:rsid w:val="00DD6C92"/>
    <w:rsid w:val="00DD70C7"/>
    <w:rsid w:val="00DD747F"/>
    <w:rsid w:val="00DD7F2A"/>
    <w:rsid w:val="00DE231E"/>
    <w:rsid w:val="00DE3633"/>
    <w:rsid w:val="00DE405E"/>
    <w:rsid w:val="00DE483F"/>
    <w:rsid w:val="00DE49CD"/>
    <w:rsid w:val="00DE584A"/>
    <w:rsid w:val="00DE6076"/>
    <w:rsid w:val="00DE75C8"/>
    <w:rsid w:val="00DE7A8F"/>
    <w:rsid w:val="00DE7CFF"/>
    <w:rsid w:val="00DF1647"/>
    <w:rsid w:val="00DF2140"/>
    <w:rsid w:val="00DF2C4F"/>
    <w:rsid w:val="00DF584F"/>
    <w:rsid w:val="00DF651E"/>
    <w:rsid w:val="00E0015B"/>
    <w:rsid w:val="00E026AA"/>
    <w:rsid w:val="00E116BA"/>
    <w:rsid w:val="00E133EA"/>
    <w:rsid w:val="00E139F0"/>
    <w:rsid w:val="00E13DC6"/>
    <w:rsid w:val="00E1448B"/>
    <w:rsid w:val="00E14C4A"/>
    <w:rsid w:val="00E16BED"/>
    <w:rsid w:val="00E20722"/>
    <w:rsid w:val="00E2107B"/>
    <w:rsid w:val="00E2253A"/>
    <w:rsid w:val="00E2291E"/>
    <w:rsid w:val="00E23041"/>
    <w:rsid w:val="00E24591"/>
    <w:rsid w:val="00E24752"/>
    <w:rsid w:val="00E26B73"/>
    <w:rsid w:val="00E27C86"/>
    <w:rsid w:val="00E30DA8"/>
    <w:rsid w:val="00E30DD2"/>
    <w:rsid w:val="00E42035"/>
    <w:rsid w:val="00E42876"/>
    <w:rsid w:val="00E42A02"/>
    <w:rsid w:val="00E42C08"/>
    <w:rsid w:val="00E4618E"/>
    <w:rsid w:val="00E501F3"/>
    <w:rsid w:val="00E50949"/>
    <w:rsid w:val="00E51328"/>
    <w:rsid w:val="00E5139E"/>
    <w:rsid w:val="00E532D1"/>
    <w:rsid w:val="00E545C7"/>
    <w:rsid w:val="00E5540C"/>
    <w:rsid w:val="00E57613"/>
    <w:rsid w:val="00E609F2"/>
    <w:rsid w:val="00E60EEE"/>
    <w:rsid w:val="00E62B3B"/>
    <w:rsid w:val="00E63A02"/>
    <w:rsid w:val="00E646EF"/>
    <w:rsid w:val="00E70018"/>
    <w:rsid w:val="00E73058"/>
    <w:rsid w:val="00E7633D"/>
    <w:rsid w:val="00E76382"/>
    <w:rsid w:val="00E76504"/>
    <w:rsid w:val="00E76CD6"/>
    <w:rsid w:val="00E779D5"/>
    <w:rsid w:val="00E8232A"/>
    <w:rsid w:val="00E8318A"/>
    <w:rsid w:val="00E83759"/>
    <w:rsid w:val="00E83E17"/>
    <w:rsid w:val="00E84607"/>
    <w:rsid w:val="00E847C9"/>
    <w:rsid w:val="00E908BE"/>
    <w:rsid w:val="00E9344A"/>
    <w:rsid w:val="00E9650A"/>
    <w:rsid w:val="00E96571"/>
    <w:rsid w:val="00E96ECB"/>
    <w:rsid w:val="00EA0519"/>
    <w:rsid w:val="00EA0C70"/>
    <w:rsid w:val="00EA13ED"/>
    <w:rsid w:val="00EA23D9"/>
    <w:rsid w:val="00EA2632"/>
    <w:rsid w:val="00EA757A"/>
    <w:rsid w:val="00EB0CBC"/>
    <w:rsid w:val="00EB168C"/>
    <w:rsid w:val="00EB4E00"/>
    <w:rsid w:val="00EB637F"/>
    <w:rsid w:val="00EB71D5"/>
    <w:rsid w:val="00EC1412"/>
    <w:rsid w:val="00EC217A"/>
    <w:rsid w:val="00EC48AC"/>
    <w:rsid w:val="00EC5A57"/>
    <w:rsid w:val="00EC7FB0"/>
    <w:rsid w:val="00ED1DC8"/>
    <w:rsid w:val="00ED2365"/>
    <w:rsid w:val="00ED2811"/>
    <w:rsid w:val="00ED2E5C"/>
    <w:rsid w:val="00ED594D"/>
    <w:rsid w:val="00ED5A14"/>
    <w:rsid w:val="00ED6483"/>
    <w:rsid w:val="00ED7A37"/>
    <w:rsid w:val="00EE277C"/>
    <w:rsid w:val="00EE29D1"/>
    <w:rsid w:val="00EE5162"/>
    <w:rsid w:val="00EE68B9"/>
    <w:rsid w:val="00EF20B3"/>
    <w:rsid w:val="00EF29AD"/>
    <w:rsid w:val="00EF4D33"/>
    <w:rsid w:val="00EF7550"/>
    <w:rsid w:val="00EF77E0"/>
    <w:rsid w:val="00F010F0"/>
    <w:rsid w:val="00F0150E"/>
    <w:rsid w:val="00F0366C"/>
    <w:rsid w:val="00F044D6"/>
    <w:rsid w:val="00F05B96"/>
    <w:rsid w:val="00F05F5E"/>
    <w:rsid w:val="00F06BAA"/>
    <w:rsid w:val="00F101DF"/>
    <w:rsid w:val="00F128CE"/>
    <w:rsid w:val="00F128FB"/>
    <w:rsid w:val="00F1359C"/>
    <w:rsid w:val="00F15383"/>
    <w:rsid w:val="00F1610F"/>
    <w:rsid w:val="00F1628C"/>
    <w:rsid w:val="00F167BF"/>
    <w:rsid w:val="00F21571"/>
    <w:rsid w:val="00F21FC1"/>
    <w:rsid w:val="00F23220"/>
    <w:rsid w:val="00F31ED2"/>
    <w:rsid w:val="00F3357B"/>
    <w:rsid w:val="00F33854"/>
    <w:rsid w:val="00F34214"/>
    <w:rsid w:val="00F3431B"/>
    <w:rsid w:val="00F34371"/>
    <w:rsid w:val="00F34C26"/>
    <w:rsid w:val="00F400A8"/>
    <w:rsid w:val="00F438EE"/>
    <w:rsid w:val="00F47E32"/>
    <w:rsid w:val="00F512B2"/>
    <w:rsid w:val="00F55BC2"/>
    <w:rsid w:val="00F5611D"/>
    <w:rsid w:val="00F56B79"/>
    <w:rsid w:val="00F61491"/>
    <w:rsid w:val="00F64446"/>
    <w:rsid w:val="00F647FE"/>
    <w:rsid w:val="00F656BA"/>
    <w:rsid w:val="00F668F7"/>
    <w:rsid w:val="00F66F34"/>
    <w:rsid w:val="00F672B6"/>
    <w:rsid w:val="00F70F4E"/>
    <w:rsid w:val="00F7168A"/>
    <w:rsid w:val="00F739BD"/>
    <w:rsid w:val="00F769F1"/>
    <w:rsid w:val="00F77481"/>
    <w:rsid w:val="00F77A9C"/>
    <w:rsid w:val="00F809D3"/>
    <w:rsid w:val="00F81135"/>
    <w:rsid w:val="00F82820"/>
    <w:rsid w:val="00F842E2"/>
    <w:rsid w:val="00F8535D"/>
    <w:rsid w:val="00F87A96"/>
    <w:rsid w:val="00F92AAD"/>
    <w:rsid w:val="00F9420D"/>
    <w:rsid w:val="00F97A2C"/>
    <w:rsid w:val="00FA05F2"/>
    <w:rsid w:val="00FA357E"/>
    <w:rsid w:val="00FA4131"/>
    <w:rsid w:val="00FA4645"/>
    <w:rsid w:val="00FA5A4E"/>
    <w:rsid w:val="00FA672B"/>
    <w:rsid w:val="00FB1D74"/>
    <w:rsid w:val="00FB3038"/>
    <w:rsid w:val="00FB7327"/>
    <w:rsid w:val="00FC14DE"/>
    <w:rsid w:val="00FC273D"/>
    <w:rsid w:val="00FC27A1"/>
    <w:rsid w:val="00FC363C"/>
    <w:rsid w:val="00FC540E"/>
    <w:rsid w:val="00FC5624"/>
    <w:rsid w:val="00FC66DD"/>
    <w:rsid w:val="00FC6C65"/>
    <w:rsid w:val="00FD15FD"/>
    <w:rsid w:val="00FD27C2"/>
    <w:rsid w:val="00FD627C"/>
    <w:rsid w:val="00FD6439"/>
    <w:rsid w:val="00FD7975"/>
    <w:rsid w:val="00FE2365"/>
    <w:rsid w:val="00FE65F4"/>
    <w:rsid w:val="00FE67B4"/>
    <w:rsid w:val="00FE6A63"/>
    <w:rsid w:val="00FE6E85"/>
    <w:rsid w:val="00FF09AC"/>
    <w:rsid w:val="00FF1A9D"/>
    <w:rsid w:val="00FF4048"/>
    <w:rsid w:val="00FF50DB"/>
    <w:rsid w:val="00FF59C9"/>
    <w:rsid w:val="00FF5F64"/>
    <w:rsid w:val="00FF727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74F11"/>
  <w15:docId w15:val="{2482F634-2146-594D-912D-01DBB2E1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967"/>
    <w:rPr>
      <w:rFonts w:eastAsia="Times New Roman"/>
      <w:lang w:bidi="ar-SA"/>
    </w:rPr>
  </w:style>
  <w:style w:type="paragraph" w:styleId="1">
    <w:name w:val="heading 1"/>
    <w:basedOn w:val="a"/>
    <w:next w:val="a"/>
    <w:link w:val="10"/>
    <w:uiPriority w:val="9"/>
    <w:qFormat/>
    <w:rsid w:val="00576655"/>
    <w:pPr>
      <w:keepNext/>
      <w:keepLines/>
      <w:spacing w:before="480"/>
      <w:outlineLvl w:val="0"/>
    </w:pPr>
    <w:rPr>
      <w:rFonts w:asciiTheme="majorHAnsi" w:eastAsiaTheme="majorEastAsia" w:hAnsiTheme="majorHAnsi" w:cstheme="majorBidi"/>
      <w:b/>
      <w:bCs/>
      <w:color w:val="2F5496" w:themeColor="accent1" w:themeShade="BF"/>
      <w:sz w:val="28"/>
      <w:szCs w:val="28"/>
      <w:lang w:bidi="en-US"/>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
    <w:name w:val="ListLabel 1"/>
    <w:qFormat/>
  </w:style>
  <w:style w:type="character" w:customStyle="1" w:styleId="Bullets">
    <w:name w:val="Bullets"/>
    <w:qFormat/>
    <w:rPr>
      <w:rFonts w:ascii="OpenSymbol" w:eastAsia="OpenSymbol" w:hAnsi="OpenSymbol" w:cs="OpenSymbol"/>
    </w:rPr>
  </w:style>
  <w:style w:type="character" w:customStyle="1" w:styleId="ListLabel4">
    <w:name w:val="ListLabel 4"/>
    <w:qFormat/>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style>
  <w:style w:type="paragraph" w:customStyle="1" w:styleId="Heading">
    <w:name w:val="Heading"/>
    <w:basedOn w:val="a"/>
    <w:next w:val="a4"/>
    <w:qFormat/>
    <w:pPr>
      <w:keepNext/>
      <w:spacing w:before="240" w:after="120"/>
    </w:pPr>
    <w:rPr>
      <w:rFonts w:ascii="Liberation Sans" w:eastAsia="AR PL SungtiL GB" w:hAnsi="Liberation Sans" w:cs="Lohit Devanagari"/>
      <w:kern w:val="2"/>
      <w:sz w:val="28"/>
      <w:szCs w:val="28"/>
      <w:lang w:eastAsia="zh-CN" w:bidi="hi-IN"/>
    </w:rPr>
  </w:style>
  <w:style w:type="paragraph" w:styleId="a4">
    <w:name w:val="Body Text"/>
    <w:basedOn w:val="a"/>
    <w:pPr>
      <w:spacing w:after="140"/>
    </w:pPr>
    <w:rPr>
      <w:rFonts w:ascii="Liberation Serif" w:eastAsia="AR PL SungtiL GB" w:hAnsi="Liberation Serif" w:cs="Lohit Devanagari"/>
      <w:kern w:val="2"/>
      <w:lang w:eastAsia="zh-CN" w:bidi="hi-IN"/>
    </w:rPr>
  </w:style>
  <w:style w:type="paragraph" w:styleId="a5">
    <w:name w:val="List"/>
    <w:basedOn w:val="a4"/>
  </w:style>
  <w:style w:type="paragraph" w:styleId="a6">
    <w:name w:val="caption"/>
    <w:basedOn w:val="a"/>
    <w:qFormat/>
    <w:pPr>
      <w:suppressLineNumbers/>
      <w:spacing w:before="120" w:after="120"/>
    </w:pPr>
    <w:rPr>
      <w:rFonts w:ascii="Liberation Serif" w:eastAsia="AR PL SungtiL GB" w:hAnsi="Liberation Serif" w:cs="Lohit Devanagari"/>
      <w:i/>
      <w:iCs/>
      <w:kern w:val="2"/>
      <w:lang w:eastAsia="zh-CN" w:bidi="hi-IN"/>
    </w:rPr>
  </w:style>
  <w:style w:type="paragraph" w:customStyle="1" w:styleId="Index">
    <w:name w:val="Index"/>
    <w:basedOn w:val="a"/>
    <w:qFormat/>
    <w:pPr>
      <w:suppressLineNumbers/>
    </w:pPr>
    <w:rPr>
      <w:rFonts w:ascii="Liberation Serif" w:eastAsia="AR PL SungtiL GB" w:hAnsi="Liberation Serif" w:cs="Lohit Devanagari"/>
      <w:kern w:val="2"/>
      <w:lang w:eastAsia="zh-CN" w:bidi="hi-IN"/>
    </w:rPr>
  </w:style>
  <w:style w:type="paragraph" w:styleId="a7">
    <w:name w:val="footer"/>
    <w:basedOn w:val="a"/>
    <w:link w:val="a8"/>
    <w:uiPriority w:val="99"/>
    <w:pPr>
      <w:suppressLineNumbers/>
      <w:tabs>
        <w:tab w:val="center" w:pos="4986"/>
        <w:tab w:val="right" w:pos="9972"/>
      </w:tabs>
    </w:pPr>
    <w:rPr>
      <w:rFonts w:ascii="Liberation Serif" w:eastAsia="AR PL SungtiL GB" w:hAnsi="Liberation Serif" w:cs="Lohit Devanagari"/>
      <w:kern w:val="2"/>
      <w:lang w:eastAsia="zh-CN" w:bidi="hi-IN"/>
    </w:rPr>
  </w:style>
  <w:style w:type="paragraph" w:customStyle="1" w:styleId="TableContents">
    <w:name w:val="Table Contents"/>
    <w:basedOn w:val="a"/>
    <w:qFormat/>
    <w:pPr>
      <w:suppressLineNumbers/>
    </w:pPr>
    <w:rPr>
      <w:rFonts w:ascii="Liberation Serif" w:eastAsia="AR PL SungtiL GB" w:hAnsi="Liberation Serif" w:cs="Lohit Devanagari"/>
      <w:kern w:val="2"/>
      <w:lang w:eastAsia="zh-CN" w:bidi="hi-IN"/>
    </w:rPr>
  </w:style>
  <w:style w:type="character" w:styleId="a9">
    <w:name w:val="Hyperlink"/>
    <w:basedOn w:val="a0"/>
    <w:uiPriority w:val="99"/>
    <w:unhideWhenUsed/>
    <w:rsid w:val="000B1A49"/>
    <w:rPr>
      <w:color w:val="0563C1" w:themeColor="hyperlink"/>
      <w:u w:val="single"/>
    </w:rPr>
  </w:style>
  <w:style w:type="paragraph" w:styleId="aa">
    <w:name w:val="List Paragraph"/>
    <w:basedOn w:val="a"/>
    <w:uiPriority w:val="34"/>
    <w:qFormat/>
    <w:rsid w:val="00EF74AD"/>
    <w:pPr>
      <w:ind w:left="720"/>
      <w:contextualSpacing/>
    </w:pPr>
    <w:rPr>
      <w:rFonts w:ascii="Liberation Serif" w:eastAsia="AR PL SungtiL GB" w:hAnsi="Liberation Serif" w:cs="Mangal"/>
      <w:kern w:val="2"/>
      <w:szCs w:val="21"/>
      <w:lang w:eastAsia="zh-CN" w:bidi="hi-IN"/>
    </w:rPr>
  </w:style>
  <w:style w:type="character" w:styleId="ab">
    <w:name w:val="annotation reference"/>
    <w:basedOn w:val="a0"/>
    <w:uiPriority w:val="99"/>
    <w:semiHidden/>
    <w:unhideWhenUsed/>
    <w:rsid w:val="00EF74AD"/>
    <w:rPr>
      <w:sz w:val="18"/>
      <w:szCs w:val="18"/>
    </w:rPr>
  </w:style>
  <w:style w:type="paragraph" w:styleId="ac">
    <w:name w:val="annotation text"/>
    <w:basedOn w:val="a"/>
    <w:link w:val="ad"/>
    <w:uiPriority w:val="99"/>
    <w:unhideWhenUsed/>
    <w:rsid w:val="00EF74AD"/>
    <w:rPr>
      <w:rFonts w:ascii="Liberation Serif" w:eastAsia="AR PL SungtiL GB" w:hAnsi="Liberation Serif" w:cs="Mangal"/>
      <w:kern w:val="2"/>
      <w:szCs w:val="21"/>
      <w:lang w:eastAsia="zh-CN" w:bidi="hi-IN"/>
    </w:rPr>
  </w:style>
  <w:style w:type="character" w:customStyle="1" w:styleId="ad">
    <w:name w:val="批注文字 字符"/>
    <w:basedOn w:val="a0"/>
    <w:link w:val="ac"/>
    <w:uiPriority w:val="99"/>
    <w:rsid w:val="00EF74AD"/>
    <w:rPr>
      <w:rFonts w:cs="Mangal"/>
      <w:sz w:val="24"/>
      <w:szCs w:val="21"/>
    </w:rPr>
  </w:style>
  <w:style w:type="paragraph" w:styleId="ae">
    <w:name w:val="annotation subject"/>
    <w:basedOn w:val="ac"/>
    <w:next w:val="ac"/>
    <w:link w:val="af"/>
    <w:uiPriority w:val="99"/>
    <w:semiHidden/>
    <w:unhideWhenUsed/>
    <w:rsid w:val="00EF74AD"/>
    <w:rPr>
      <w:b/>
      <w:bCs/>
      <w:sz w:val="20"/>
      <w:szCs w:val="18"/>
    </w:rPr>
  </w:style>
  <w:style w:type="character" w:customStyle="1" w:styleId="af">
    <w:name w:val="批注主题 字符"/>
    <w:basedOn w:val="ad"/>
    <w:link w:val="ae"/>
    <w:uiPriority w:val="99"/>
    <w:semiHidden/>
    <w:rsid w:val="00EF74AD"/>
    <w:rPr>
      <w:rFonts w:cs="Mangal"/>
      <w:b/>
      <w:bCs/>
      <w:sz w:val="24"/>
      <w:szCs w:val="18"/>
    </w:rPr>
  </w:style>
  <w:style w:type="paragraph" w:styleId="af0">
    <w:name w:val="Balloon Text"/>
    <w:basedOn w:val="a"/>
    <w:link w:val="af1"/>
    <w:uiPriority w:val="99"/>
    <w:semiHidden/>
    <w:unhideWhenUsed/>
    <w:rsid w:val="00EF74AD"/>
    <w:rPr>
      <w:rFonts w:eastAsia="AR PL SungtiL GB" w:cs="Mangal"/>
      <w:kern w:val="2"/>
      <w:sz w:val="18"/>
      <w:szCs w:val="16"/>
      <w:lang w:eastAsia="zh-CN" w:bidi="hi-IN"/>
    </w:rPr>
  </w:style>
  <w:style w:type="character" w:customStyle="1" w:styleId="af1">
    <w:name w:val="批注框文本 字符"/>
    <w:basedOn w:val="a0"/>
    <w:link w:val="af0"/>
    <w:uiPriority w:val="99"/>
    <w:semiHidden/>
    <w:rsid w:val="00EF74AD"/>
    <w:rPr>
      <w:rFonts w:ascii="Times New Roman" w:hAnsi="Times New Roman" w:cs="Mangal"/>
      <w:sz w:val="18"/>
      <w:szCs w:val="16"/>
    </w:rPr>
  </w:style>
  <w:style w:type="character" w:styleId="af2">
    <w:name w:val="Placeholder Text"/>
    <w:basedOn w:val="a0"/>
    <w:uiPriority w:val="99"/>
    <w:semiHidden/>
    <w:rsid w:val="00633B14"/>
    <w:rPr>
      <w:color w:val="808080"/>
    </w:rPr>
  </w:style>
  <w:style w:type="character" w:customStyle="1" w:styleId="UnresolvedMention1">
    <w:name w:val="Unresolved Mention1"/>
    <w:basedOn w:val="a0"/>
    <w:uiPriority w:val="99"/>
    <w:rsid w:val="00D81D87"/>
    <w:rPr>
      <w:color w:val="605E5C"/>
      <w:shd w:val="clear" w:color="auto" w:fill="E1DFDD"/>
    </w:rPr>
  </w:style>
  <w:style w:type="character" w:customStyle="1" w:styleId="nowrap">
    <w:name w:val="nowrap"/>
    <w:basedOn w:val="a0"/>
    <w:rsid w:val="00576655"/>
  </w:style>
  <w:style w:type="character" w:customStyle="1" w:styleId="10">
    <w:name w:val="标题 1 字符"/>
    <w:basedOn w:val="a0"/>
    <w:link w:val="1"/>
    <w:uiPriority w:val="9"/>
    <w:rsid w:val="00576655"/>
    <w:rPr>
      <w:rFonts w:asciiTheme="majorHAnsi" w:eastAsiaTheme="majorEastAsia" w:hAnsiTheme="majorHAnsi" w:cstheme="majorBidi"/>
      <w:b/>
      <w:bCs/>
      <w:color w:val="2F5496" w:themeColor="accent1" w:themeShade="BF"/>
      <w:kern w:val="0"/>
      <w:sz w:val="28"/>
      <w:szCs w:val="28"/>
      <w:lang w:eastAsia="en-US" w:bidi="en-US"/>
    </w:rPr>
  </w:style>
  <w:style w:type="paragraph" w:styleId="af3">
    <w:name w:val="Bibliography"/>
    <w:basedOn w:val="a"/>
    <w:next w:val="a"/>
    <w:uiPriority w:val="37"/>
    <w:unhideWhenUsed/>
    <w:rsid w:val="00576655"/>
    <w:pPr>
      <w:tabs>
        <w:tab w:val="left" w:pos="380"/>
        <w:tab w:val="left" w:pos="500"/>
      </w:tabs>
      <w:spacing w:after="240" w:line="240" w:lineRule="auto"/>
      <w:ind w:left="504" w:hanging="504"/>
    </w:pPr>
    <w:rPr>
      <w:rFonts w:ascii="Liberation Serif" w:eastAsia="AR PL SungtiL GB" w:hAnsi="Liberation Serif" w:cs="Mangal"/>
      <w:kern w:val="2"/>
      <w:szCs w:val="21"/>
      <w:lang w:eastAsia="zh-CN" w:bidi="hi-IN"/>
    </w:rPr>
  </w:style>
  <w:style w:type="character" w:customStyle="1" w:styleId="hotkey-layer">
    <w:name w:val="hotkey-layer"/>
    <w:basedOn w:val="a0"/>
    <w:rsid w:val="000C5D45"/>
  </w:style>
  <w:style w:type="character" w:customStyle="1" w:styleId="UnresolvedMention2">
    <w:name w:val="Unresolved Mention2"/>
    <w:basedOn w:val="a0"/>
    <w:uiPriority w:val="99"/>
    <w:rsid w:val="00DE2805"/>
    <w:rPr>
      <w:color w:val="605E5C"/>
      <w:shd w:val="clear" w:color="auto" w:fill="E1DFDD"/>
    </w:rPr>
  </w:style>
  <w:style w:type="paragraph" w:styleId="af4">
    <w:name w:val="header"/>
    <w:basedOn w:val="a"/>
    <w:link w:val="af5"/>
    <w:uiPriority w:val="99"/>
    <w:unhideWhenUsed/>
    <w:rsid w:val="00E077BC"/>
    <w:pPr>
      <w:tabs>
        <w:tab w:val="center" w:pos="4680"/>
        <w:tab w:val="right" w:pos="9360"/>
      </w:tabs>
    </w:pPr>
    <w:rPr>
      <w:rFonts w:ascii="Liberation Serif" w:eastAsia="AR PL SungtiL GB" w:hAnsi="Liberation Serif" w:cs="Mangal"/>
      <w:kern w:val="2"/>
      <w:szCs w:val="21"/>
      <w:lang w:eastAsia="zh-CN" w:bidi="hi-IN"/>
    </w:rPr>
  </w:style>
  <w:style w:type="character" w:customStyle="1" w:styleId="af5">
    <w:name w:val="页眉 字符"/>
    <w:basedOn w:val="a0"/>
    <w:link w:val="af4"/>
    <w:uiPriority w:val="99"/>
    <w:rsid w:val="00E077BC"/>
    <w:rPr>
      <w:rFonts w:cs="Mangal"/>
      <w:sz w:val="24"/>
      <w:szCs w:val="21"/>
    </w:rPr>
  </w:style>
  <w:style w:type="character" w:customStyle="1" w:styleId="UnresolvedMention3">
    <w:name w:val="Unresolved Mention3"/>
    <w:basedOn w:val="a0"/>
    <w:uiPriority w:val="99"/>
    <w:rsid w:val="00515A19"/>
    <w:rPr>
      <w:color w:val="605E5C"/>
      <w:shd w:val="clear" w:color="auto" w:fill="E1DFDD"/>
    </w:rPr>
  </w:style>
  <w:style w:type="character" w:styleId="af6">
    <w:name w:val="FollowedHyperlink"/>
    <w:basedOn w:val="a0"/>
    <w:uiPriority w:val="99"/>
    <w:semiHidden/>
    <w:unhideWhenUsed/>
    <w:rsid w:val="00692A06"/>
    <w:rPr>
      <w:color w:val="954F72" w:themeColor="followedHyperlink"/>
      <w:u w:val="single"/>
    </w:rPr>
  </w:style>
  <w:style w:type="paragraph" w:styleId="af7">
    <w:name w:val="Normal (Web)"/>
    <w:basedOn w:val="a"/>
    <w:uiPriority w:val="99"/>
    <w:unhideWhenUsed/>
    <w:rsid w:val="009C1BD7"/>
    <w:pPr>
      <w:spacing w:before="100" w:beforeAutospacing="1" w:after="100" w:afterAutospacing="1"/>
    </w:pPr>
  </w:style>
  <w:style w:type="character" w:customStyle="1" w:styleId="UnresolvedMention4">
    <w:name w:val="Unresolved Mention4"/>
    <w:basedOn w:val="a0"/>
    <w:uiPriority w:val="99"/>
    <w:rsid w:val="000D2198"/>
    <w:rPr>
      <w:color w:val="605E5C"/>
      <w:shd w:val="clear" w:color="auto" w:fill="E1DFDD"/>
    </w:rPr>
  </w:style>
  <w:style w:type="character" w:customStyle="1" w:styleId="UnresolvedMention5">
    <w:name w:val="Unresolved Mention5"/>
    <w:basedOn w:val="a0"/>
    <w:uiPriority w:val="99"/>
    <w:rsid w:val="00C17A61"/>
    <w:rPr>
      <w:color w:val="605E5C"/>
      <w:shd w:val="clear" w:color="auto" w:fill="E1DFDD"/>
    </w:rPr>
  </w:style>
  <w:style w:type="paragraph" w:customStyle="1" w:styleId="EndNoteBibliographyTitle">
    <w:name w:val="EndNote Bibliography Title"/>
    <w:basedOn w:val="a"/>
    <w:link w:val="EndNoteBibliographyTitleChar"/>
    <w:rsid w:val="00C17A61"/>
    <w:pPr>
      <w:jc w:val="center"/>
    </w:pPr>
  </w:style>
  <w:style w:type="character" w:customStyle="1" w:styleId="EndNoteBibliographyTitleChar">
    <w:name w:val="EndNote Bibliography Title Char"/>
    <w:basedOn w:val="a0"/>
    <w:link w:val="EndNoteBibliographyTitle"/>
    <w:rsid w:val="00C17A61"/>
    <w:rPr>
      <w:rFonts w:ascii="Times New Roman" w:eastAsia="Times New Roman" w:hAnsi="Times New Roman" w:cs="Times New Roman"/>
      <w:kern w:val="0"/>
      <w:sz w:val="24"/>
      <w:lang w:eastAsia="en-US" w:bidi="ar-SA"/>
    </w:rPr>
  </w:style>
  <w:style w:type="paragraph" w:customStyle="1" w:styleId="EndNoteBibliography">
    <w:name w:val="EndNote Bibliography"/>
    <w:basedOn w:val="a"/>
    <w:link w:val="EndNoteBibliographyChar"/>
    <w:rsid w:val="00C17A61"/>
    <w:pPr>
      <w:jc w:val="both"/>
    </w:pPr>
  </w:style>
  <w:style w:type="character" w:customStyle="1" w:styleId="EndNoteBibliographyChar">
    <w:name w:val="EndNote Bibliography Char"/>
    <w:basedOn w:val="a0"/>
    <w:link w:val="EndNoteBibliography"/>
    <w:rsid w:val="00C17A61"/>
    <w:rPr>
      <w:rFonts w:ascii="Times New Roman" w:eastAsia="Times New Roman" w:hAnsi="Times New Roman" w:cs="Times New Roman"/>
      <w:kern w:val="0"/>
      <w:sz w:val="24"/>
      <w:lang w:eastAsia="en-US" w:bidi="ar-SA"/>
    </w:rPr>
  </w:style>
  <w:style w:type="character" w:customStyle="1" w:styleId="UnresolvedMention6">
    <w:name w:val="Unresolved Mention6"/>
    <w:basedOn w:val="a0"/>
    <w:uiPriority w:val="99"/>
    <w:rsid w:val="00471486"/>
    <w:rPr>
      <w:color w:val="605E5C"/>
      <w:shd w:val="clear" w:color="auto" w:fill="E1DFDD"/>
    </w:rPr>
  </w:style>
  <w:style w:type="character" w:styleId="af8">
    <w:name w:val="Unresolved Mention"/>
    <w:basedOn w:val="a0"/>
    <w:uiPriority w:val="99"/>
    <w:rsid w:val="00AF00CF"/>
    <w:rPr>
      <w:color w:val="605E5C"/>
      <w:shd w:val="clear" w:color="auto" w:fill="E1DFDD"/>
    </w:rPr>
  </w:style>
  <w:style w:type="character" w:styleId="af9">
    <w:name w:val="page number"/>
    <w:basedOn w:val="a0"/>
    <w:uiPriority w:val="99"/>
    <w:semiHidden/>
    <w:unhideWhenUsed/>
    <w:rsid w:val="002A0F60"/>
  </w:style>
  <w:style w:type="table" w:styleId="afa">
    <w:name w:val="Table Grid"/>
    <w:basedOn w:val="a1"/>
    <w:uiPriority w:val="39"/>
    <w:rsid w:val="00F7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20">
    <w:name w:val="2"/>
    <w:basedOn w:val="a1"/>
    <w:tblPr>
      <w:tblStyleRowBandSize w:val="1"/>
      <w:tblStyleColBandSize w:val="1"/>
    </w:tblPr>
  </w:style>
  <w:style w:type="table" w:customStyle="1" w:styleId="11">
    <w:name w:val="1"/>
    <w:basedOn w:val="a1"/>
    <w:tblPr>
      <w:tblStyleRowBandSize w:val="1"/>
      <w:tblStyleColBandSize w:val="1"/>
      <w:tblCellMar>
        <w:top w:w="100" w:type="dxa"/>
        <w:left w:w="100" w:type="dxa"/>
        <w:bottom w:w="100" w:type="dxa"/>
        <w:right w:w="100" w:type="dxa"/>
      </w:tblCellMar>
    </w:tblPr>
  </w:style>
  <w:style w:type="paragraph" w:styleId="afc">
    <w:name w:val="Date"/>
    <w:basedOn w:val="a"/>
    <w:next w:val="a"/>
    <w:link w:val="afd"/>
    <w:uiPriority w:val="99"/>
    <w:semiHidden/>
    <w:unhideWhenUsed/>
    <w:rsid w:val="009B2D53"/>
    <w:pPr>
      <w:widowControl w:val="0"/>
      <w:spacing w:after="160" w:line="259" w:lineRule="auto"/>
      <w:jc w:val="both"/>
    </w:pPr>
    <w:rPr>
      <w:rFonts w:asciiTheme="minorHAnsi" w:eastAsiaTheme="minorEastAsia" w:hAnsiTheme="minorHAnsi" w:cstheme="minorBidi"/>
      <w:sz w:val="22"/>
      <w:szCs w:val="22"/>
      <w:lang w:eastAsia="zh-CN"/>
    </w:rPr>
  </w:style>
  <w:style w:type="character" w:customStyle="1" w:styleId="afd">
    <w:name w:val="日期 字符"/>
    <w:basedOn w:val="a0"/>
    <w:link w:val="afc"/>
    <w:uiPriority w:val="99"/>
    <w:semiHidden/>
    <w:rsid w:val="009B2D53"/>
    <w:rPr>
      <w:rFonts w:asciiTheme="minorHAnsi" w:eastAsiaTheme="minorEastAsia" w:hAnsiTheme="minorHAnsi" w:cstheme="minorBidi"/>
      <w:sz w:val="22"/>
      <w:szCs w:val="22"/>
      <w:lang w:eastAsia="zh-CN" w:bidi="ar-SA"/>
    </w:rPr>
  </w:style>
  <w:style w:type="character" w:customStyle="1" w:styleId="a8">
    <w:name w:val="页脚 字符"/>
    <w:basedOn w:val="a0"/>
    <w:link w:val="a7"/>
    <w:uiPriority w:val="99"/>
    <w:rsid w:val="009B2D53"/>
    <w:rPr>
      <w:rFonts w:ascii="Liberation Serif" w:eastAsia="AR PL SungtiL GB" w:hAnsi="Liberation Serif" w:cs="Lohit Devanagari"/>
      <w:kern w:val="2"/>
      <w:lang w:eastAsia="zh-CN" w:bidi="hi-IN"/>
    </w:rPr>
  </w:style>
  <w:style w:type="table" w:styleId="12">
    <w:name w:val="Plain Table 1"/>
    <w:basedOn w:val="a1"/>
    <w:uiPriority w:val="41"/>
    <w:rsid w:val="00EC21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e">
    <w:name w:val="Revision"/>
    <w:hidden/>
    <w:uiPriority w:val="99"/>
    <w:semiHidden/>
    <w:rsid w:val="00A66BDD"/>
    <w:rPr>
      <w:lang w:bidi="ar-SA"/>
    </w:rPr>
  </w:style>
  <w:style w:type="table" w:styleId="13">
    <w:name w:val="Grid Table 1 Light"/>
    <w:basedOn w:val="a1"/>
    <w:uiPriority w:val="46"/>
    <w:rsid w:val="00AD25B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
    <w:name w:val="Grid Table Light"/>
    <w:basedOn w:val="a1"/>
    <w:uiPriority w:val="40"/>
    <w:rsid w:val="00AD25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0">
    <w:name w:val="Plain Table 4"/>
    <w:basedOn w:val="a1"/>
    <w:uiPriority w:val="44"/>
    <w:rsid w:val="00AD25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w:basedOn w:val="a1"/>
    <w:uiPriority w:val="47"/>
    <w:rsid w:val="00AD25B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Plain Table 3"/>
    <w:basedOn w:val="a1"/>
    <w:uiPriority w:val="43"/>
    <w:rsid w:val="00C528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a0"/>
    <w:rsid w:val="002174B5"/>
  </w:style>
  <w:style w:type="character" w:customStyle="1" w:styleId="mo">
    <w:name w:val="mo"/>
    <w:basedOn w:val="a0"/>
    <w:rsid w:val="002174B5"/>
  </w:style>
  <w:style w:type="character" w:customStyle="1" w:styleId="mn">
    <w:name w:val="mn"/>
    <w:basedOn w:val="a0"/>
    <w:rsid w:val="002174B5"/>
  </w:style>
  <w:style w:type="character" w:styleId="aff0">
    <w:name w:val="Strong"/>
    <w:basedOn w:val="a0"/>
    <w:uiPriority w:val="22"/>
    <w:qFormat/>
    <w:rsid w:val="00AF2967"/>
    <w:rPr>
      <w:b/>
      <w:bCs/>
    </w:rPr>
  </w:style>
  <w:style w:type="character" w:styleId="aff1">
    <w:name w:val="line number"/>
    <w:basedOn w:val="a0"/>
    <w:uiPriority w:val="99"/>
    <w:semiHidden/>
    <w:unhideWhenUsed/>
    <w:rsid w:val="007B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6624">
      <w:bodyDiv w:val="1"/>
      <w:marLeft w:val="0"/>
      <w:marRight w:val="0"/>
      <w:marTop w:val="0"/>
      <w:marBottom w:val="0"/>
      <w:divBdr>
        <w:top w:val="none" w:sz="0" w:space="0" w:color="auto"/>
        <w:left w:val="none" w:sz="0" w:space="0" w:color="auto"/>
        <w:bottom w:val="none" w:sz="0" w:space="0" w:color="auto"/>
        <w:right w:val="none" w:sz="0" w:space="0" w:color="auto"/>
      </w:divBdr>
    </w:div>
    <w:div w:id="84084309">
      <w:bodyDiv w:val="1"/>
      <w:marLeft w:val="0"/>
      <w:marRight w:val="0"/>
      <w:marTop w:val="0"/>
      <w:marBottom w:val="0"/>
      <w:divBdr>
        <w:top w:val="none" w:sz="0" w:space="0" w:color="auto"/>
        <w:left w:val="none" w:sz="0" w:space="0" w:color="auto"/>
        <w:bottom w:val="none" w:sz="0" w:space="0" w:color="auto"/>
        <w:right w:val="none" w:sz="0" w:space="0" w:color="auto"/>
      </w:divBdr>
    </w:div>
    <w:div w:id="169375500">
      <w:bodyDiv w:val="1"/>
      <w:marLeft w:val="0"/>
      <w:marRight w:val="0"/>
      <w:marTop w:val="0"/>
      <w:marBottom w:val="0"/>
      <w:divBdr>
        <w:top w:val="none" w:sz="0" w:space="0" w:color="auto"/>
        <w:left w:val="none" w:sz="0" w:space="0" w:color="auto"/>
        <w:bottom w:val="none" w:sz="0" w:space="0" w:color="auto"/>
        <w:right w:val="none" w:sz="0" w:space="0" w:color="auto"/>
      </w:divBdr>
    </w:div>
    <w:div w:id="176357568">
      <w:bodyDiv w:val="1"/>
      <w:marLeft w:val="0"/>
      <w:marRight w:val="0"/>
      <w:marTop w:val="0"/>
      <w:marBottom w:val="0"/>
      <w:divBdr>
        <w:top w:val="none" w:sz="0" w:space="0" w:color="auto"/>
        <w:left w:val="none" w:sz="0" w:space="0" w:color="auto"/>
        <w:bottom w:val="none" w:sz="0" w:space="0" w:color="auto"/>
        <w:right w:val="none" w:sz="0" w:space="0" w:color="auto"/>
      </w:divBdr>
    </w:div>
    <w:div w:id="198860458">
      <w:bodyDiv w:val="1"/>
      <w:marLeft w:val="0"/>
      <w:marRight w:val="0"/>
      <w:marTop w:val="0"/>
      <w:marBottom w:val="0"/>
      <w:divBdr>
        <w:top w:val="none" w:sz="0" w:space="0" w:color="auto"/>
        <w:left w:val="none" w:sz="0" w:space="0" w:color="auto"/>
        <w:bottom w:val="none" w:sz="0" w:space="0" w:color="auto"/>
        <w:right w:val="none" w:sz="0" w:space="0" w:color="auto"/>
      </w:divBdr>
    </w:div>
    <w:div w:id="311636502">
      <w:bodyDiv w:val="1"/>
      <w:marLeft w:val="0"/>
      <w:marRight w:val="0"/>
      <w:marTop w:val="0"/>
      <w:marBottom w:val="0"/>
      <w:divBdr>
        <w:top w:val="none" w:sz="0" w:space="0" w:color="auto"/>
        <w:left w:val="none" w:sz="0" w:space="0" w:color="auto"/>
        <w:bottom w:val="none" w:sz="0" w:space="0" w:color="auto"/>
        <w:right w:val="none" w:sz="0" w:space="0" w:color="auto"/>
      </w:divBdr>
    </w:div>
    <w:div w:id="319501031">
      <w:bodyDiv w:val="1"/>
      <w:marLeft w:val="0"/>
      <w:marRight w:val="0"/>
      <w:marTop w:val="0"/>
      <w:marBottom w:val="0"/>
      <w:divBdr>
        <w:top w:val="none" w:sz="0" w:space="0" w:color="auto"/>
        <w:left w:val="none" w:sz="0" w:space="0" w:color="auto"/>
        <w:bottom w:val="none" w:sz="0" w:space="0" w:color="auto"/>
        <w:right w:val="none" w:sz="0" w:space="0" w:color="auto"/>
      </w:divBdr>
    </w:div>
    <w:div w:id="354961582">
      <w:bodyDiv w:val="1"/>
      <w:marLeft w:val="0"/>
      <w:marRight w:val="0"/>
      <w:marTop w:val="0"/>
      <w:marBottom w:val="0"/>
      <w:divBdr>
        <w:top w:val="none" w:sz="0" w:space="0" w:color="auto"/>
        <w:left w:val="none" w:sz="0" w:space="0" w:color="auto"/>
        <w:bottom w:val="none" w:sz="0" w:space="0" w:color="auto"/>
        <w:right w:val="none" w:sz="0" w:space="0" w:color="auto"/>
      </w:divBdr>
    </w:div>
    <w:div w:id="477652915">
      <w:bodyDiv w:val="1"/>
      <w:marLeft w:val="0"/>
      <w:marRight w:val="0"/>
      <w:marTop w:val="0"/>
      <w:marBottom w:val="0"/>
      <w:divBdr>
        <w:top w:val="none" w:sz="0" w:space="0" w:color="auto"/>
        <w:left w:val="none" w:sz="0" w:space="0" w:color="auto"/>
        <w:bottom w:val="none" w:sz="0" w:space="0" w:color="auto"/>
        <w:right w:val="none" w:sz="0" w:space="0" w:color="auto"/>
      </w:divBdr>
    </w:div>
    <w:div w:id="623661850">
      <w:bodyDiv w:val="1"/>
      <w:marLeft w:val="0"/>
      <w:marRight w:val="0"/>
      <w:marTop w:val="0"/>
      <w:marBottom w:val="0"/>
      <w:divBdr>
        <w:top w:val="none" w:sz="0" w:space="0" w:color="auto"/>
        <w:left w:val="none" w:sz="0" w:space="0" w:color="auto"/>
        <w:bottom w:val="none" w:sz="0" w:space="0" w:color="auto"/>
        <w:right w:val="none" w:sz="0" w:space="0" w:color="auto"/>
      </w:divBdr>
      <w:divsChild>
        <w:div w:id="965038413">
          <w:marLeft w:val="0"/>
          <w:marRight w:val="0"/>
          <w:marTop w:val="0"/>
          <w:marBottom w:val="0"/>
          <w:divBdr>
            <w:top w:val="none" w:sz="0" w:space="0" w:color="auto"/>
            <w:left w:val="none" w:sz="0" w:space="0" w:color="auto"/>
            <w:bottom w:val="none" w:sz="0" w:space="0" w:color="auto"/>
            <w:right w:val="none" w:sz="0" w:space="0" w:color="auto"/>
          </w:divBdr>
          <w:divsChild>
            <w:div w:id="1979799693">
              <w:marLeft w:val="0"/>
              <w:marRight w:val="0"/>
              <w:marTop w:val="0"/>
              <w:marBottom w:val="0"/>
              <w:divBdr>
                <w:top w:val="none" w:sz="0" w:space="0" w:color="auto"/>
                <w:left w:val="none" w:sz="0" w:space="0" w:color="auto"/>
                <w:bottom w:val="none" w:sz="0" w:space="0" w:color="auto"/>
                <w:right w:val="none" w:sz="0" w:space="0" w:color="auto"/>
              </w:divBdr>
              <w:divsChild>
                <w:div w:id="4111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7209">
      <w:bodyDiv w:val="1"/>
      <w:marLeft w:val="0"/>
      <w:marRight w:val="0"/>
      <w:marTop w:val="0"/>
      <w:marBottom w:val="0"/>
      <w:divBdr>
        <w:top w:val="none" w:sz="0" w:space="0" w:color="auto"/>
        <w:left w:val="none" w:sz="0" w:space="0" w:color="auto"/>
        <w:bottom w:val="none" w:sz="0" w:space="0" w:color="auto"/>
        <w:right w:val="none" w:sz="0" w:space="0" w:color="auto"/>
      </w:divBdr>
      <w:divsChild>
        <w:div w:id="664358822">
          <w:marLeft w:val="0"/>
          <w:marRight w:val="0"/>
          <w:marTop w:val="0"/>
          <w:marBottom w:val="0"/>
          <w:divBdr>
            <w:top w:val="none" w:sz="0" w:space="0" w:color="auto"/>
            <w:left w:val="none" w:sz="0" w:space="0" w:color="auto"/>
            <w:bottom w:val="none" w:sz="0" w:space="0" w:color="auto"/>
            <w:right w:val="none" w:sz="0" w:space="0" w:color="auto"/>
          </w:divBdr>
          <w:divsChild>
            <w:div w:id="57636606">
              <w:marLeft w:val="0"/>
              <w:marRight w:val="0"/>
              <w:marTop w:val="0"/>
              <w:marBottom w:val="0"/>
              <w:divBdr>
                <w:top w:val="none" w:sz="0" w:space="0" w:color="auto"/>
                <w:left w:val="none" w:sz="0" w:space="0" w:color="auto"/>
                <w:bottom w:val="none" w:sz="0" w:space="0" w:color="auto"/>
                <w:right w:val="none" w:sz="0" w:space="0" w:color="auto"/>
              </w:divBdr>
              <w:divsChild>
                <w:div w:id="3401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51386">
      <w:bodyDiv w:val="1"/>
      <w:marLeft w:val="0"/>
      <w:marRight w:val="0"/>
      <w:marTop w:val="0"/>
      <w:marBottom w:val="0"/>
      <w:divBdr>
        <w:top w:val="none" w:sz="0" w:space="0" w:color="auto"/>
        <w:left w:val="none" w:sz="0" w:space="0" w:color="auto"/>
        <w:bottom w:val="none" w:sz="0" w:space="0" w:color="auto"/>
        <w:right w:val="none" w:sz="0" w:space="0" w:color="auto"/>
      </w:divBdr>
    </w:div>
    <w:div w:id="688801069">
      <w:bodyDiv w:val="1"/>
      <w:marLeft w:val="0"/>
      <w:marRight w:val="0"/>
      <w:marTop w:val="0"/>
      <w:marBottom w:val="0"/>
      <w:divBdr>
        <w:top w:val="none" w:sz="0" w:space="0" w:color="auto"/>
        <w:left w:val="none" w:sz="0" w:space="0" w:color="auto"/>
        <w:bottom w:val="none" w:sz="0" w:space="0" w:color="auto"/>
        <w:right w:val="none" w:sz="0" w:space="0" w:color="auto"/>
      </w:divBdr>
    </w:div>
    <w:div w:id="780805511">
      <w:bodyDiv w:val="1"/>
      <w:marLeft w:val="0"/>
      <w:marRight w:val="0"/>
      <w:marTop w:val="0"/>
      <w:marBottom w:val="0"/>
      <w:divBdr>
        <w:top w:val="none" w:sz="0" w:space="0" w:color="auto"/>
        <w:left w:val="none" w:sz="0" w:space="0" w:color="auto"/>
        <w:bottom w:val="none" w:sz="0" w:space="0" w:color="auto"/>
        <w:right w:val="none" w:sz="0" w:space="0" w:color="auto"/>
      </w:divBdr>
    </w:div>
    <w:div w:id="917439510">
      <w:bodyDiv w:val="1"/>
      <w:marLeft w:val="0"/>
      <w:marRight w:val="0"/>
      <w:marTop w:val="0"/>
      <w:marBottom w:val="0"/>
      <w:divBdr>
        <w:top w:val="none" w:sz="0" w:space="0" w:color="auto"/>
        <w:left w:val="none" w:sz="0" w:space="0" w:color="auto"/>
        <w:bottom w:val="none" w:sz="0" w:space="0" w:color="auto"/>
        <w:right w:val="none" w:sz="0" w:space="0" w:color="auto"/>
      </w:divBdr>
    </w:div>
    <w:div w:id="945692944">
      <w:bodyDiv w:val="1"/>
      <w:marLeft w:val="0"/>
      <w:marRight w:val="0"/>
      <w:marTop w:val="0"/>
      <w:marBottom w:val="0"/>
      <w:divBdr>
        <w:top w:val="none" w:sz="0" w:space="0" w:color="auto"/>
        <w:left w:val="none" w:sz="0" w:space="0" w:color="auto"/>
        <w:bottom w:val="none" w:sz="0" w:space="0" w:color="auto"/>
        <w:right w:val="none" w:sz="0" w:space="0" w:color="auto"/>
      </w:divBdr>
    </w:div>
    <w:div w:id="959604352">
      <w:bodyDiv w:val="1"/>
      <w:marLeft w:val="0"/>
      <w:marRight w:val="0"/>
      <w:marTop w:val="0"/>
      <w:marBottom w:val="0"/>
      <w:divBdr>
        <w:top w:val="none" w:sz="0" w:space="0" w:color="auto"/>
        <w:left w:val="none" w:sz="0" w:space="0" w:color="auto"/>
        <w:bottom w:val="none" w:sz="0" w:space="0" w:color="auto"/>
        <w:right w:val="none" w:sz="0" w:space="0" w:color="auto"/>
      </w:divBdr>
    </w:div>
    <w:div w:id="1001398405">
      <w:bodyDiv w:val="1"/>
      <w:marLeft w:val="0"/>
      <w:marRight w:val="0"/>
      <w:marTop w:val="0"/>
      <w:marBottom w:val="0"/>
      <w:divBdr>
        <w:top w:val="none" w:sz="0" w:space="0" w:color="auto"/>
        <w:left w:val="none" w:sz="0" w:space="0" w:color="auto"/>
        <w:bottom w:val="none" w:sz="0" w:space="0" w:color="auto"/>
        <w:right w:val="none" w:sz="0" w:space="0" w:color="auto"/>
      </w:divBdr>
    </w:div>
    <w:div w:id="1227885074">
      <w:bodyDiv w:val="1"/>
      <w:marLeft w:val="0"/>
      <w:marRight w:val="0"/>
      <w:marTop w:val="0"/>
      <w:marBottom w:val="0"/>
      <w:divBdr>
        <w:top w:val="none" w:sz="0" w:space="0" w:color="auto"/>
        <w:left w:val="none" w:sz="0" w:space="0" w:color="auto"/>
        <w:bottom w:val="none" w:sz="0" w:space="0" w:color="auto"/>
        <w:right w:val="none" w:sz="0" w:space="0" w:color="auto"/>
      </w:divBdr>
    </w:div>
    <w:div w:id="1393962709">
      <w:bodyDiv w:val="1"/>
      <w:marLeft w:val="0"/>
      <w:marRight w:val="0"/>
      <w:marTop w:val="0"/>
      <w:marBottom w:val="0"/>
      <w:divBdr>
        <w:top w:val="none" w:sz="0" w:space="0" w:color="auto"/>
        <w:left w:val="none" w:sz="0" w:space="0" w:color="auto"/>
        <w:bottom w:val="none" w:sz="0" w:space="0" w:color="auto"/>
        <w:right w:val="none" w:sz="0" w:space="0" w:color="auto"/>
      </w:divBdr>
    </w:div>
    <w:div w:id="1400515262">
      <w:bodyDiv w:val="1"/>
      <w:marLeft w:val="0"/>
      <w:marRight w:val="0"/>
      <w:marTop w:val="0"/>
      <w:marBottom w:val="0"/>
      <w:divBdr>
        <w:top w:val="none" w:sz="0" w:space="0" w:color="auto"/>
        <w:left w:val="none" w:sz="0" w:space="0" w:color="auto"/>
        <w:bottom w:val="none" w:sz="0" w:space="0" w:color="auto"/>
        <w:right w:val="none" w:sz="0" w:space="0" w:color="auto"/>
      </w:divBdr>
    </w:div>
    <w:div w:id="1641416753">
      <w:bodyDiv w:val="1"/>
      <w:marLeft w:val="0"/>
      <w:marRight w:val="0"/>
      <w:marTop w:val="0"/>
      <w:marBottom w:val="0"/>
      <w:divBdr>
        <w:top w:val="none" w:sz="0" w:space="0" w:color="auto"/>
        <w:left w:val="none" w:sz="0" w:space="0" w:color="auto"/>
        <w:bottom w:val="none" w:sz="0" w:space="0" w:color="auto"/>
        <w:right w:val="none" w:sz="0" w:space="0" w:color="auto"/>
      </w:divBdr>
    </w:div>
    <w:div w:id="1697147549">
      <w:bodyDiv w:val="1"/>
      <w:marLeft w:val="0"/>
      <w:marRight w:val="0"/>
      <w:marTop w:val="0"/>
      <w:marBottom w:val="0"/>
      <w:divBdr>
        <w:top w:val="none" w:sz="0" w:space="0" w:color="auto"/>
        <w:left w:val="none" w:sz="0" w:space="0" w:color="auto"/>
        <w:bottom w:val="none" w:sz="0" w:space="0" w:color="auto"/>
        <w:right w:val="none" w:sz="0" w:space="0" w:color="auto"/>
      </w:divBdr>
    </w:div>
    <w:div w:id="1809932640">
      <w:bodyDiv w:val="1"/>
      <w:marLeft w:val="0"/>
      <w:marRight w:val="0"/>
      <w:marTop w:val="0"/>
      <w:marBottom w:val="0"/>
      <w:divBdr>
        <w:top w:val="none" w:sz="0" w:space="0" w:color="auto"/>
        <w:left w:val="none" w:sz="0" w:space="0" w:color="auto"/>
        <w:bottom w:val="none" w:sz="0" w:space="0" w:color="auto"/>
        <w:right w:val="none" w:sz="0" w:space="0" w:color="auto"/>
      </w:divBdr>
    </w:div>
    <w:div w:id="207522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github.com/lilywang1988/eSI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eB4b8nY9Bjg4zYlM3OSKyfXFA==">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DD346A-32F1-1648-80C0-1CDEC920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 Xuelin</cp:lastModifiedBy>
  <cp:revision>28</cp:revision>
  <cp:lastPrinted>2020-09-22T00:52:00Z</cp:lastPrinted>
  <dcterms:created xsi:type="dcterms:W3CDTF">2020-09-22T01:04:00Z</dcterms:created>
  <dcterms:modified xsi:type="dcterms:W3CDTF">2021-03-11T22:47:00Z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id="P9NVtRv1"/&gt;&lt;style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